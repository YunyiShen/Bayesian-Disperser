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7B44A" w14:textId="77777777" w:rsidR="00D2255B" w:rsidRPr="00243C03" w:rsidRDefault="00101A37" w:rsidP="00AF12A2">
      <w:pPr>
        <w:pStyle w:val="Ttulo"/>
        <w:jc w:val="left"/>
      </w:pPr>
      <w:r w:rsidRPr="00243C03">
        <w:t>Evolving a Bayesian</w:t>
      </w:r>
      <w:r w:rsidR="001E7B16">
        <w:t>-Like</w:t>
      </w:r>
      <w:r w:rsidRPr="00243C03">
        <w:t xml:space="preserve"> Disperser: integrating genetic</w:t>
      </w:r>
      <w:r w:rsidR="00881AF8">
        <w:t>ally-coded</w:t>
      </w:r>
      <w:r w:rsidRPr="00243C03">
        <w:t xml:space="preserve"> information with personally-acquired local environmental information</w:t>
      </w:r>
    </w:p>
    <w:p w14:paraId="1890D7DF" w14:textId="4F97F69E" w:rsidR="00095EA4" w:rsidRDefault="00AC7F6E" w:rsidP="008C1D80">
      <w:pPr>
        <w:rPr>
          <w:lang w:val="es-ES"/>
        </w:rPr>
      </w:pPr>
      <w:r w:rsidRPr="00ED7D64">
        <w:rPr>
          <w:lang w:val="es-ES"/>
        </w:rPr>
        <w:t>K</w:t>
      </w:r>
      <w:r w:rsidR="00D91522" w:rsidRPr="00ED7D64">
        <w:rPr>
          <w:lang w:val="es-ES"/>
        </w:rPr>
        <w:t xml:space="preserve">amil </w:t>
      </w:r>
      <w:r w:rsidRPr="00ED7D64">
        <w:rPr>
          <w:lang w:val="es-ES"/>
        </w:rPr>
        <w:t xml:space="preserve">A. </w:t>
      </w:r>
      <w:proofErr w:type="spellStart"/>
      <w:r w:rsidRPr="00ED7D64">
        <w:rPr>
          <w:lang w:val="es-ES"/>
        </w:rPr>
        <w:t>Bartoń</w:t>
      </w:r>
      <w:proofErr w:type="spellEnd"/>
    </w:p>
    <w:p w14:paraId="5F1EC421" w14:textId="480F76A5" w:rsidR="00095EA4" w:rsidRDefault="00AC7F6E" w:rsidP="008C1D80">
      <w:pPr>
        <w:rPr>
          <w:lang w:val="es-ES"/>
        </w:rPr>
      </w:pPr>
      <w:r w:rsidRPr="00ED7D64">
        <w:rPr>
          <w:lang w:val="es-ES"/>
        </w:rPr>
        <w:t>M</w:t>
      </w:r>
      <w:r w:rsidR="00D91522" w:rsidRPr="00ED7D64">
        <w:rPr>
          <w:lang w:val="es-ES"/>
        </w:rPr>
        <w:t>ar</w:t>
      </w:r>
      <w:r w:rsidR="00D91522" w:rsidRPr="00ED7D64">
        <w:rPr>
          <w:rFonts w:cstheme="minorHAnsi"/>
          <w:lang w:val="es-ES"/>
        </w:rPr>
        <w:t>í</w:t>
      </w:r>
      <w:r w:rsidR="00D91522" w:rsidRPr="00ED7D64">
        <w:rPr>
          <w:lang w:val="es-ES"/>
        </w:rPr>
        <w:t>a del</w:t>
      </w:r>
      <w:r w:rsidRPr="00ED7D64">
        <w:rPr>
          <w:lang w:val="es-ES"/>
        </w:rPr>
        <w:t xml:space="preserve"> M</w:t>
      </w:r>
      <w:r w:rsidR="00D91522" w:rsidRPr="00ED7D64">
        <w:rPr>
          <w:lang w:val="es-ES"/>
        </w:rPr>
        <w:t>ar</w:t>
      </w:r>
      <w:r w:rsidR="00FC164F">
        <w:rPr>
          <w:lang w:val="es-ES"/>
        </w:rPr>
        <w:t xml:space="preserve"> </w:t>
      </w:r>
      <w:r w:rsidRPr="00ED7D64">
        <w:rPr>
          <w:lang w:val="es-ES"/>
        </w:rPr>
        <w:t>Delgado</w:t>
      </w:r>
    </w:p>
    <w:p w14:paraId="55CCAE00" w14:textId="77777777" w:rsidR="00095EA4" w:rsidRDefault="00D91522" w:rsidP="008C1D80">
      <w:pPr>
        <w:rPr>
          <w:vertAlign w:val="superscript"/>
          <w:lang w:val="es-ES"/>
        </w:rPr>
      </w:pPr>
      <w:proofErr w:type="spellStart"/>
      <w:r w:rsidRPr="00ED7D64">
        <w:rPr>
          <w:lang w:val="es-ES"/>
        </w:rPr>
        <w:t>Otso</w:t>
      </w:r>
      <w:proofErr w:type="spellEnd"/>
      <w:r w:rsidR="00FC164F">
        <w:rPr>
          <w:lang w:val="es-ES"/>
        </w:rPr>
        <w:t xml:space="preserve"> </w:t>
      </w:r>
      <w:proofErr w:type="spellStart"/>
      <w:r w:rsidR="00AC7F6E" w:rsidRPr="00ED7D64">
        <w:rPr>
          <w:lang w:val="es-ES"/>
        </w:rPr>
        <w:t>Ovaskainen</w:t>
      </w:r>
    </w:p>
    <w:p w14:paraId="555C5B64" w14:textId="32033DF9" w:rsidR="00AC7F6E" w:rsidRPr="00ED7D64" w:rsidRDefault="00AC7F6E" w:rsidP="008C1D80">
      <w:pPr>
        <w:rPr>
          <w:vertAlign w:val="superscript"/>
          <w:lang w:val="es-ES"/>
        </w:rPr>
      </w:pPr>
      <w:proofErr w:type="spellEnd"/>
      <w:r w:rsidRPr="00ED7D64">
        <w:rPr>
          <w:lang w:val="es-ES"/>
        </w:rPr>
        <w:t>J</w:t>
      </w:r>
      <w:r w:rsidR="00D91522" w:rsidRPr="00ED7D64">
        <w:rPr>
          <w:lang w:val="es-ES"/>
        </w:rPr>
        <w:t>ustin</w:t>
      </w:r>
      <w:r w:rsidRPr="00ED7D64">
        <w:rPr>
          <w:lang w:val="es-ES"/>
        </w:rPr>
        <w:t xml:space="preserve"> M. J. </w:t>
      </w:r>
      <w:proofErr w:type="spellStart"/>
      <w:r w:rsidRPr="00ED7D64">
        <w:rPr>
          <w:lang w:val="es-ES"/>
        </w:rPr>
        <w:t>Travis</w:t>
      </w:r>
      <w:proofErr w:type="spellEnd"/>
    </w:p>
    <w:p w14:paraId="1056C894" w14:textId="6C1CF8B8" w:rsidR="00AC7F6E" w:rsidRPr="00ED7D64" w:rsidRDefault="00AC7F6E" w:rsidP="008C1D80">
      <w:pPr>
        <w:rPr>
          <w:lang w:val="it-IT"/>
        </w:rPr>
      </w:pPr>
      <w:r w:rsidRPr="00ED7D64">
        <w:rPr>
          <w:lang w:val="it-IT"/>
        </w:rPr>
        <w:br w:type="page"/>
      </w:r>
    </w:p>
    <w:p w14:paraId="6C5982F2" w14:textId="77777777" w:rsidR="00CA48DE" w:rsidRPr="003E5DF7" w:rsidRDefault="00B57809" w:rsidP="008C1D80">
      <w:pPr>
        <w:rPr>
          <w:b/>
        </w:rPr>
      </w:pPr>
      <w:r>
        <w:lastRenderedPageBreak/>
        <w:t xml:space="preserve">Max: 250 words. </w:t>
      </w:r>
      <w:r w:rsidR="003B3567" w:rsidRPr="003E5DF7">
        <w:rPr>
          <w:b/>
        </w:rPr>
        <w:t>In today’s</w:t>
      </w:r>
      <w:r w:rsidR="00773DA3">
        <w:rPr>
          <w:b/>
        </w:rPr>
        <w:t xml:space="preserve"> </w:t>
      </w:r>
      <w:r w:rsidR="0065048B" w:rsidRPr="003E5DF7">
        <w:rPr>
          <w:b/>
        </w:rPr>
        <w:t xml:space="preserve">changing </w:t>
      </w:r>
      <w:r w:rsidR="00571D9E" w:rsidRPr="003E5DF7">
        <w:rPr>
          <w:b/>
        </w:rPr>
        <w:t>world</w:t>
      </w:r>
      <w:r w:rsidR="008121F8" w:rsidRPr="003E5DF7">
        <w:rPr>
          <w:b/>
        </w:rPr>
        <w:t>,</w:t>
      </w:r>
      <w:r w:rsidR="001576EE" w:rsidRPr="003E5DF7">
        <w:rPr>
          <w:b/>
        </w:rPr>
        <w:t xml:space="preserve"> gaining information </w:t>
      </w:r>
      <w:r w:rsidR="00571D9E" w:rsidRPr="003E5DF7">
        <w:rPr>
          <w:b/>
        </w:rPr>
        <w:t xml:space="preserve">about the environment </w:t>
      </w:r>
      <w:r w:rsidR="001576EE" w:rsidRPr="003E5DF7">
        <w:rPr>
          <w:b/>
        </w:rPr>
        <w:t xml:space="preserve">is </w:t>
      </w:r>
      <w:r w:rsidR="00983235" w:rsidRPr="003E5DF7">
        <w:rPr>
          <w:b/>
        </w:rPr>
        <w:t>crucial</w:t>
      </w:r>
      <w:r w:rsidR="00243C03" w:rsidRPr="003E5DF7">
        <w:rPr>
          <w:b/>
        </w:rPr>
        <w:t xml:space="preserve"> from both a behavio</w:t>
      </w:r>
      <w:r w:rsidR="008121F8" w:rsidRPr="003E5DF7">
        <w:rPr>
          <w:b/>
        </w:rPr>
        <w:t>ral and evolutionary perspective.</w:t>
      </w:r>
      <w:r w:rsidR="00FC164F">
        <w:rPr>
          <w:b/>
        </w:rPr>
        <w:t xml:space="preserve"> </w:t>
      </w:r>
      <w:r w:rsidR="00B37E4B" w:rsidRPr="003E5DF7">
        <w:rPr>
          <w:b/>
        </w:rPr>
        <w:t xml:space="preserve">Evidence is accumulating that organisms condition their dispersal strategy on informative cues from the environment. </w:t>
      </w:r>
      <w:r w:rsidR="003B3567" w:rsidRPr="003E5DF7">
        <w:rPr>
          <w:b/>
        </w:rPr>
        <w:t xml:space="preserve">Yet, evolutionary ecologists </w:t>
      </w:r>
      <w:r w:rsidR="00BC157F">
        <w:rPr>
          <w:b/>
        </w:rPr>
        <w:t>interested in</w:t>
      </w:r>
      <w:r w:rsidR="00FC164F">
        <w:rPr>
          <w:b/>
        </w:rPr>
        <w:t xml:space="preserve"> </w:t>
      </w:r>
      <w:r w:rsidR="00B37E4B" w:rsidRPr="003E5DF7">
        <w:rPr>
          <w:b/>
        </w:rPr>
        <w:t xml:space="preserve">the </w:t>
      </w:r>
      <w:r w:rsidR="00F24745" w:rsidRPr="003E5DF7">
        <w:rPr>
          <w:b/>
        </w:rPr>
        <w:t xml:space="preserve">theory of </w:t>
      </w:r>
      <w:r w:rsidR="00B37E4B" w:rsidRPr="003E5DF7">
        <w:rPr>
          <w:b/>
        </w:rPr>
        <w:t xml:space="preserve">dispersal </w:t>
      </w:r>
      <w:r w:rsidR="00F24745" w:rsidRPr="003E5DF7">
        <w:rPr>
          <w:b/>
        </w:rPr>
        <w:t xml:space="preserve">evolution </w:t>
      </w:r>
      <w:r w:rsidR="003B3567" w:rsidRPr="003E5DF7">
        <w:rPr>
          <w:b/>
        </w:rPr>
        <w:t xml:space="preserve">have not </w:t>
      </w:r>
      <w:r w:rsidR="00806028" w:rsidRPr="003E5DF7">
        <w:rPr>
          <w:b/>
        </w:rPr>
        <w:t>considered</w:t>
      </w:r>
      <w:r w:rsidR="003B3567" w:rsidRPr="003E5DF7">
        <w:rPr>
          <w:b/>
        </w:rPr>
        <w:t xml:space="preserve"> consistent</w:t>
      </w:r>
      <w:r w:rsidR="00FC164F">
        <w:rPr>
          <w:b/>
        </w:rPr>
        <w:t xml:space="preserve"> </w:t>
      </w:r>
      <w:r w:rsidR="003B3567" w:rsidRPr="003E5DF7">
        <w:rPr>
          <w:b/>
        </w:rPr>
        <w:t>concepts of information</w:t>
      </w:r>
      <w:r w:rsidR="00806028" w:rsidRPr="003E5DF7">
        <w:rPr>
          <w:b/>
        </w:rPr>
        <w:t xml:space="preserve"> value</w:t>
      </w:r>
      <w:r w:rsidR="003B3567" w:rsidRPr="003E5DF7">
        <w:rPr>
          <w:b/>
        </w:rPr>
        <w:t xml:space="preserve">, let alone applied explicit frameworks to generate hypotheses about adaptive </w:t>
      </w:r>
      <w:r w:rsidR="00BC157F">
        <w:rPr>
          <w:b/>
        </w:rPr>
        <w:t xml:space="preserve">informed </w:t>
      </w:r>
      <w:r w:rsidR="00B37E4B" w:rsidRPr="003E5DF7">
        <w:rPr>
          <w:b/>
        </w:rPr>
        <w:t xml:space="preserve">dispersal </w:t>
      </w:r>
      <w:r w:rsidR="003B3567" w:rsidRPr="003E5DF7">
        <w:rPr>
          <w:b/>
        </w:rPr>
        <w:t xml:space="preserve">behavior. </w:t>
      </w:r>
      <w:r w:rsidR="007B2F96" w:rsidRPr="003E5DF7">
        <w:rPr>
          <w:b/>
        </w:rPr>
        <w:t xml:space="preserve">Therefore, </w:t>
      </w:r>
      <w:r w:rsidR="003D6C83" w:rsidRPr="003E5DF7">
        <w:rPr>
          <w:b/>
        </w:rPr>
        <w:t xml:space="preserve">how individuals acquire and use information in order to make more adaptive dispersal decisions </w:t>
      </w:r>
      <w:r w:rsidR="004634E0" w:rsidRPr="003E5DF7">
        <w:rPr>
          <w:b/>
        </w:rPr>
        <w:t>is still largely an open question</w:t>
      </w:r>
      <w:r w:rsidR="003B2C52" w:rsidRPr="003E5DF7">
        <w:rPr>
          <w:b/>
        </w:rPr>
        <w:t>.</w:t>
      </w:r>
      <w:r w:rsidR="004634E0" w:rsidRPr="003E5DF7">
        <w:rPr>
          <w:b/>
        </w:rPr>
        <w:t xml:space="preserve"> This question is essential for achieving progress in a variety of field</w:t>
      </w:r>
      <w:r w:rsidR="00185267" w:rsidRPr="003E5DF7">
        <w:rPr>
          <w:b/>
        </w:rPr>
        <w:t>s ranging from gene flow and</w:t>
      </w:r>
      <w:r w:rsidR="004634E0" w:rsidRPr="003E5DF7">
        <w:rPr>
          <w:b/>
        </w:rPr>
        <w:t xml:space="preserve"> speciation to </w:t>
      </w:r>
      <w:r w:rsidR="003B2C52" w:rsidRPr="003E5DF7">
        <w:rPr>
          <w:b/>
        </w:rPr>
        <w:t>the global persistence of species in the face of local extinction</w:t>
      </w:r>
      <w:r w:rsidR="007B2F96" w:rsidRPr="003E5DF7">
        <w:rPr>
          <w:b/>
        </w:rPr>
        <w:t>.</w:t>
      </w:r>
      <w:r w:rsidR="00FC164F">
        <w:rPr>
          <w:b/>
        </w:rPr>
        <w:t xml:space="preserve"> </w:t>
      </w:r>
      <w:r w:rsidR="00E907A3" w:rsidRPr="003E5DF7">
        <w:rPr>
          <w:b/>
        </w:rPr>
        <w:t>Theory suggests that animals may use a combination of genetically – encoded (i.e. innate knowledge) and acquired information (i.e. obtained by organisms through experience)</w:t>
      </w:r>
      <w:r w:rsidR="00243C03" w:rsidRPr="003E5DF7">
        <w:rPr>
          <w:b/>
        </w:rPr>
        <w:t xml:space="preserve"> to guide their behavio</w:t>
      </w:r>
      <w:r w:rsidR="00E907A3" w:rsidRPr="003E5DF7">
        <w:rPr>
          <w:b/>
        </w:rPr>
        <w:t xml:space="preserve">r. </w:t>
      </w:r>
      <w:r w:rsidR="00F24745" w:rsidRPr="003E5DF7">
        <w:rPr>
          <w:b/>
        </w:rPr>
        <w:t>Importantly, it is expect</w:t>
      </w:r>
      <w:r w:rsidR="003006C3">
        <w:rPr>
          <w:b/>
        </w:rPr>
        <w:t>ed</w:t>
      </w:r>
      <w:r w:rsidR="00F24745" w:rsidRPr="003E5DF7">
        <w:rPr>
          <w:b/>
        </w:rPr>
        <w:t xml:space="preserve"> that under some environmental conditions the information stored in the genes may be more useful than under other conditions, where the information an individual acquires itself is more useful. </w:t>
      </w:r>
      <w:r w:rsidR="007D53EC" w:rsidRPr="003E5DF7">
        <w:rPr>
          <w:b/>
        </w:rPr>
        <w:t>By formulating a Bayesian model, w</w:t>
      </w:r>
      <w:r w:rsidR="00101A37" w:rsidRPr="003E5DF7">
        <w:rPr>
          <w:b/>
        </w:rPr>
        <w:t xml:space="preserve">e </w:t>
      </w:r>
      <w:r w:rsidR="00437F44" w:rsidRPr="003E5DF7">
        <w:rPr>
          <w:b/>
        </w:rPr>
        <w:t>take a keen interest in</w:t>
      </w:r>
      <w:r w:rsidR="00FC164F">
        <w:rPr>
          <w:b/>
        </w:rPr>
        <w:t xml:space="preserve"> </w:t>
      </w:r>
      <w:r w:rsidR="00D01E11" w:rsidRPr="003E5DF7">
        <w:rPr>
          <w:b/>
        </w:rPr>
        <w:t xml:space="preserve">understanding </w:t>
      </w:r>
      <w:r w:rsidR="00185267" w:rsidRPr="003E5DF7">
        <w:rPr>
          <w:b/>
        </w:rPr>
        <w:t xml:space="preserve">(1) </w:t>
      </w:r>
      <w:r w:rsidR="00101A37" w:rsidRPr="003E5DF7">
        <w:rPr>
          <w:b/>
        </w:rPr>
        <w:t xml:space="preserve">how </w:t>
      </w:r>
      <w:r w:rsidR="001E4680" w:rsidRPr="003E5DF7">
        <w:rPr>
          <w:b/>
        </w:rPr>
        <w:t xml:space="preserve">much weight should an organism put on the </w:t>
      </w:r>
      <w:r w:rsidR="009971AF" w:rsidRPr="003E5DF7">
        <w:rPr>
          <w:b/>
        </w:rPr>
        <w:t>sampling information</w:t>
      </w:r>
      <w:r w:rsidR="001E4680" w:rsidRPr="003E5DF7">
        <w:rPr>
          <w:b/>
        </w:rPr>
        <w:t xml:space="preserve"> as opposed to </w:t>
      </w:r>
      <w:r w:rsidR="0009772F" w:rsidRPr="003E5DF7">
        <w:rPr>
          <w:b/>
        </w:rPr>
        <w:t>innate</w:t>
      </w:r>
      <w:r w:rsidR="001E4680" w:rsidRPr="003E5DF7">
        <w:rPr>
          <w:b/>
        </w:rPr>
        <w:t xml:space="preserve"> information </w:t>
      </w:r>
      <w:r w:rsidR="009971AF" w:rsidRPr="003E5DF7">
        <w:rPr>
          <w:b/>
        </w:rPr>
        <w:t xml:space="preserve">to make optimal settlement decisions </w:t>
      </w:r>
      <w:r w:rsidR="00185267" w:rsidRPr="003E5DF7">
        <w:rPr>
          <w:b/>
        </w:rPr>
        <w:t xml:space="preserve">under different environmental characteristics, and (2) how well the evolution of these parameters works in terms of individual fitness or population </w:t>
      </w:r>
      <w:proofErr w:type="gramStart"/>
      <w:r w:rsidR="00185267" w:rsidRPr="003E5DF7">
        <w:rPr>
          <w:b/>
        </w:rPr>
        <w:t>abundance</w:t>
      </w:r>
      <w:r w:rsidR="00101A37" w:rsidRPr="003E5DF7">
        <w:rPr>
          <w:b/>
        </w:rPr>
        <w:t>.</w:t>
      </w:r>
      <w:r w:rsidR="005F2F17" w:rsidRPr="003E5DF7">
        <w:rPr>
          <w:b/>
        </w:rPr>
        <w:t>[</w:t>
      </w:r>
      <w:proofErr w:type="gramEnd"/>
      <w:r w:rsidR="00EE5F18" w:rsidRPr="003E5DF7">
        <w:rPr>
          <w:b/>
        </w:rPr>
        <w:t>…</w:t>
      </w:r>
      <w:r w:rsidR="00713B5B" w:rsidRPr="003E5DF7">
        <w:rPr>
          <w:b/>
        </w:rPr>
        <w:t>]</w:t>
      </w:r>
    </w:p>
    <w:p w14:paraId="41016C0F" w14:textId="77777777" w:rsidR="00A669D3" w:rsidRDefault="009101CB" w:rsidP="00A669D3">
      <w:r w:rsidRPr="00243C03">
        <w:t>Keywords:</w:t>
      </w:r>
      <w:r w:rsidR="003E763F" w:rsidRPr="00243C03">
        <w:t xml:space="preserve"> ancestral information | </w:t>
      </w:r>
      <w:r w:rsidR="00844D12" w:rsidRPr="00243C03">
        <w:t>inform</w:t>
      </w:r>
      <w:r w:rsidR="003E763F" w:rsidRPr="00243C03">
        <w:t>ed dispersal</w:t>
      </w:r>
      <w:r w:rsidRPr="00243C03">
        <w:t xml:space="preserve"> | </w:t>
      </w:r>
      <w:r w:rsidR="00844D12" w:rsidRPr="00243C03">
        <w:t>natural selection</w:t>
      </w:r>
      <w:r w:rsidR="003E763F" w:rsidRPr="00243C03">
        <w:t xml:space="preserve">| </w:t>
      </w:r>
      <w:r w:rsidR="00BC157F">
        <w:t xml:space="preserve">prospecting </w:t>
      </w:r>
      <w:r w:rsidR="00BC157F" w:rsidRPr="00243C03">
        <w:t>|</w:t>
      </w:r>
      <w:r w:rsidR="003E763F" w:rsidRPr="00243C03">
        <w:t>environmental change</w:t>
      </w:r>
      <w:r w:rsidR="00A669D3">
        <w:t>| statistical decision theory</w:t>
      </w:r>
    </w:p>
    <w:p w14:paraId="6E9B55E3" w14:textId="77777777" w:rsidR="00A669D3" w:rsidRDefault="00A669D3">
      <w:pPr>
        <w:spacing w:after="240" w:line="480" w:lineRule="auto"/>
        <w:ind w:firstLine="360"/>
      </w:pPr>
      <w:r>
        <w:br w:type="page"/>
      </w:r>
      <w:bookmarkStart w:id="0" w:name="_GoBack"/>
      <w:bookmarkEnd w:id="0"/>
    </w:p>
    <w:p w14:paraId="583AC885" w14:textId="77777777" w:rsidR="00A669D3" w:rsidRPr="00243C03" w:rsidRDefault="00A669D3" w:rsidP="008C1D80"/>
    <w:p w14:paraId="622B7540" w14:textId="77777777" w:rsidR="00E31DD2" w:rsidRPr="00243C03" w:rsidRDefault="00E31DD2" w:rsidP="008C1D80">
      <w:r w:rsidRPr="00243C03">
        <w:rPr>
          <w:b/>
        </w:rPr>
        <w:t>Significance Statement.</w:t>
      </w:r>
      <w:r w:rsidR="00FC164F">
        <w:rPr>
          <w:b/>
        </w:rPr>
        <w:t xml:space="preserve"> </w:t>
      </w:r>
      <w:r w:rsidRPr="00163014">
        <w:rPr>
          <w:i/>
        </w:rPr>
        <w:t>Authors must submit a 120-word-maximum statement about the significance of their research paper written at a level understandable to an undergraduate-educated scientist outside their field of specialty. The primary goal of the Significance Statement is to explain the relevance of the work in broad context to a broad readership. The Significance Statement appears in the paper itself and is required for all research papers.</w:t>
      </w:r>
      <w:r w:rsidRPr="00243C03">
        <w:br w:type="page"/>
      </w:r>
    </w:p>
    <w:p w14:paraId="383DF769" w14:textId="77777777" w:rsidR="009101CB" w:rsidRPr="00146E0D" w:rsidRDefault="009101CB" w:rsidP="008C1D80">
      <w:pPr>
        <w:rPr>
          <w:b/>
        </w:rPr>
      </w:pPr>
      <w:r w:rsidRPr="00146E0D">
        <w:rPr>
          <w:b/>
        </w:rPr>
        <w:lastRenderedPageBreak/>
        <w:t xml:space="preserve">/body </w:t>
      </w:r>
    </w:p>
    <w:p w14:paraId="3C4944D9" w14:textId="77777777" w:rsidR="00FC164F" w:rsidRPr="00243C03" w:rsidRDefault="00FC164F" w:rsidP="00FC164F">
      <w:pPr>
        <w:rPr>
          <w:rFonts w:eastAsiaTheme="majorEastAsia"/>
        </w:rPr>
      </w:pPr>
      <w:r w:rsidRPr="00243C03">
        <w:rPr>
          <w:rFonts w:eastAsiaTheme="majorEastAsia"/>
        </w:rPr>
        <w:t xml:space="preserve">'I have never separated what I knew from my parents and what I discovered for myself in books, at school or somewhere else...Knowledge of my ancestors and knowledge of learned men are always together, always as a whole' (Galina </w:t>
      </w:r>
      <w:proofErr w:type="spellStart"/>
      <w:r w:rsidRPr="00243C03">
        <w:rPr>
          <w:rFonts w:eastAsiaTheme="majorEastAsia"/>
        </w:rPr>
        <w:t>Butyreva</w:t>
      </w:r>
      <w:proofErr w:type="spellEnd"/>
      <w:r w:rsidRPr="00243C03">
        <w:rPr>
          <w:rFonts w:eastAsiaTheme="majorEastAsia"/>
        </w:rPr>
        <w:t>, member of the Union of Writers of the Russian Federation)</w:t>
      </w:r>
    </w:p>
    <w:p w14:paraId="61E2FA2B" w14:textId="77777777" w:rsidR="000F480C" w:rsidRDefault="006B611C" w:rsidP="008C1D80">
      <w:commentRangeStart w:id="1"/>
      <w:r w:rsidRPr="00AF12A2">
        <w:rPr>
          <w:rFonts w:ascii="Calibri" w:hAnsi="Calibri"/>
        </w:rPr>
        <w:t>I</w:t>
      </w:r>
      <w:commentRangeEnd w:id="1"/>
      <w:r w:rsidR="00484E97">
        <w:rPr>
          <w:rStyle w:val="Refdecomentario"/>
        </w:rPr>
        <w:commentReference w:id="1"/>
      </w:r>
      <w:r w:rsidRPr="00AF12A2">
        <w:rPr>
          <w:rFonts w:ascii="Calibri" w:hAnsi="Calibri"/>
        </w:rPr>
        <w:t xml:space="preserve">nformation, recently defined as </w:t>
      </w:r>
      <w:r w:rsidR="00327432" w:rsidRPr="00AF12A2">
        <w:rPr>
          <w:rFonts w:ascii="Calibri" w:hAnsi="Calibri"/>
        </w:rPr>
        <w:t xml:space="preserve">a </w:t>
      </w:r>
      <w:r w:rsidR="002955DE">
        <w:t>‘</w:t>
      </w:r>
      <w:r w:rsidRPr="00243C03">
        <w:t xml:space="preserve">fitness enhancing resource’ </w:t>
      </w:r>
      <w:r w:rsidR="00CB4D45" w:rsidRPr="00243C03">
        <w:fldChar w:fldCharType="begin"/>
      </w:r>
      <w:r w:rsidRPr="00243C03">
        <w:instrText xml:space="preserve"> ADDIN EN.CITE &lt;EndNote&gt;&lt;Cite&gt;&lt;Author&gt;McNamara&lt;/Author&gt;&lt;Year&gt;2010&lt;/Year&gt;&lt;RecNum&gt;8&lt;/RecNum&gt;&lt;DisplayText&gt;(1)&lt;/DisplayText&gt;&lt;record&gt;&lt;rec-number&gt;8&lt;/rec-number&gt;&lt;foreign-keys&gt;&lt;key app="EN" db-id="fp5e59twdzf9tie2ts5xpwpgfxr5szvv9vdf"&gt;8&lt;/key&gt;&lt;/foreign-keys&gt;&lt;ref-type name="Journal Article"&gt;17&lt;/ref-type&gt;&lt;contributors&gt;&lt;authors&gt;&lt;author&gt;McNamara, J. M.&lt;/author&gt;&lt;author&gt;Dall, S. R. X.&lt;/author&gt;&lt;/authors&gt;&lt;/contributors&gt;&lt;auth-address&gt;McNamara, JM&amp;#xD;Univ Bristol, Dept Math, Bristol BS8 1TW, Avon, England&amp;#xD;Univ Bristol, Dept Math, Bristol BS8 1TW, Avon, England&amp;#xD;Univ Bristol, Dept Math, Bristol BS8 1TW, Avon, England&amp;#xD;Univ Exeter, Sch Biosci, Ctr Ecol &amp;amp; Conservat, Tremough TR10 9EZ, Penryn, England&lt;/auth-address&gt;&lt;titles&gt;&lt;title&gt;Information is a fitness enhancing resource&lt;/title&gt;&lt;secondary-title&gt;Oikos&lt;/secondary-title&gt;&lt;alt-title&gt;Oikos&lt;/alt-title&gt;&lt;/titles&gt;&lt;periodical&gt;&lt;full-title&gt;Oikos&lt;/full-title&gt;&lt;abbr-1&gt;Oikos&lt;/abbr-1&gt;&lt;/periodical&gt;&lt;alt-periodical&gt;&lt;full-title&gt;Oikos&lt;/full-title&gt;&lt;abbr-1&gt;Oikos&lt;/abbr-1&gt;&lt;/alt-periodical&gt;&lt;pages&gt;231-236&lt;/pages&gt;&lt;volume&gt;119&lt;/volume&gt;&lt;number&gt;2&lt;/number&gt;&lt;keywords&gt;&lt;keyword&gt;public information&lt;/keyword&gt;&lt;keyword&gt;animal behavior&lt;/keyword&gt;&lt;keyword&gt;risk&lt;/keyword&gt;&lt;keyword&gt;preference&lt;/keyword&gt;&lt;keyword&gt;biology&lt;/keyword&gt;&lt;keyword&gt;cost&lt;/keyword&gt;&lt;/keywords&gt;&lt;dates&gt;&lt;year&gt;2010&lt;/year&gt;&lt;pub-dates&gt;&lt;date&gt;Feb&lt;/date&gt;&lt;/pub-dates&gt;&lt;/dates&gt;&lt;isbn&gt;0030-1299&lt;/isbn&gt;&lt;accession-num&gt;WOS:000275557500005&lt;/accession-num&gt;&lt;urls&gt;&lt;related-urls&gt;&lt;url&gt;&amp;lt;Go to ISI&amp;gt;://WOS:000275557500005&lt;/url&gt;&lt;/related-urls&gt;&lt;/urls&gt;&lt;electronic-resource-num&gt;DOI 10.1111/j.1600-0706.2009.17509.x&lt;/electronic-resource-num&gt;&lt;language&gt;English&lt;/language&gt;&lt;/record&gt;&lt;/Cite&gt;&lt;/EndNote&gt;</w:instrText>
      </w:r>
      <w:r w:rsidR="00CB4D45" w:rsidRPr="00243C03">
        <w:fldChar w:fldCharType="separate"/>
      </w:r>
      <w:r w:rsidRPr="00243C03">
        <w:rPr>
          <w:noProof/>
        </w:rPr>
        <w:t>(</w:t>
      </w:r>
      <w:hyperlink w:anchor="_ENREF_1" w:tooltip="McNamara, 2010 #8" w:history="1">
        <w:r w:rsidR="002A2986" w:rsidRPr="00243C03">
          <w:rPr>
            <w:noProof/>
          </w:rPr>
          <w:t>1</w:t>
        </w:r>
      </w:hyperlink>
      <w:r w:rsidRPr="00243C03">
        <w:rPr>
          <w:noProof/>
        </w:rPr>
        <w:t>)</w:t>
      </w:r>
      <w:r w:rsidR="00CB4D45" w:rsidRPr="00243C03">
        <w:fldChar w:fldCharType="end"/>
      </w:r>
      <w:r w:rsidRPr="00243C03">
        <w:t>,</w:t>
      </w:r>
      <w:r w:rsidRPr="00AF12A2">
        <w:rPr>
          <w:rFonts w:ascii="Calibri" w:hAnsi="Calibri"/>
        </w:rPr>
        <w:t xml:space="preserve"> is key to </w:t>
      </w:r>
      <w:r w:rsidR="00C23BD2" w:rsidRPr="00AF12A2">
        <w:rPr>
          <w:rFonts w:ascii="Calibri" w:hAnsi="Calibri"/>
        </w:rPr>
        <w:t>organisms</w:t>
      </w:r>
      <w:r w:rsidR="002955DE">
        <w:rPr>
          <w:rFonts w:ascii="Calibri" w:hAnsi="Calibri"/>
        </w:rPr>
        <w:t>’</w:t>
      </w:r>
      <w:r w:rsidR="00243C03" w:rsidRPr="00AF12A2">
        <w:rPr>
          <w:rFonts w:ascii="Calibri" w:hAnsi="Calibri"/>
        </w:rPr>
        <w:t xml:space="preserve"> adaptive behavio</w:t>
      </w:r>
      <w:r w:rsidRPr="00AF12A2">
        <w:rPr>
          <w:rFonts w:ascii="Calibri" w:hAnsi="Calibri"/>
        </w:rPr>
        <w:t xml:space="preserve">r </w:t>
      </w:r>
      <w:r w:rsidR="00CB4D45" w:rsidRPr="00AF12A2">
        <w:rPr>
          <w:rFonts w:ascii="Calibri" w:hAnsi="Calibri"/>
        </w:rPr>
        <w:fldChar w:fldCharType="begin">
          <w:fldData xml:space="preserve">PEVuZE5vdGU+PENpdGU+PEF1dGhvcj5EYWxsPC9BdXRob3I+PFllYXI+MjAwNTwvWWVhcj48UmVj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</w:fldData>
        </w:fldChar>
      </w:r>
      <w:r w:rsidRPr="00AF12A2">
        <w:rPr>
          <w:rFonts w:ascii="Calibri" w:hAnsi="Calibri"/>
        </w:rPr>
        <w:instrText xml:space="preserve"> ADDIN EN.CITE </w:instrText>
      </w:r>
      <w:r w:rsidR="00CB4D45" w:rsidRPr="00AF12A2">
        <w:rPr>
          <w:rFonts w:ascii="Calibri" w:hAnsi="Calibri"/>
        </w:rPr>
        <w:fldChar w:fldCharType="begin">
          <w:fldData xml:space="preserve">PEVuZE5vdGU+PENpdGU+PEF1dGhvcj5EYWxsPC9BdXRob3I+PFllYXI+MjAwNTwvWWVhcj48UmVj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</w:fldData>
        </w:fldChar>
      </w:r>
      <w:r w:rsidRPr="00AF12A2">
        <w:rPr>
          <w:rFonts w:ascii="Calibri" w:hAnsi="Calibri"/>
        </w:rPr>
        <w:instrText xml:space="preserve"> ADDIN EN.CITE.DATA </w:instrText>
      </w:r>
      <w:r w:rsidR="00CB4D45" w:rsidRPr="00AF12A2">
        <w:rPr>
          <w:rFonts w:ascii="Calibri" w:hAnsi="Calibri"/>
        </w:rPr>
      </w:r>
      <w:r w:rsidR="00CB4D45" w:rsidRPr="00AF12A2">
        <w:rPr>
          <w:rFonts w:ascii="Calibri" w:hAnsi="Calibri"/>
        </w:rPr>
        <w:fldChar w:fldCharType="end"/>
      </w:r>
      <w:r w:rsidR="00CB4D45" w:rsidRPr="00AF12A2">
        <w:rPr>
          <w:rFonts w:ascii="Calibri" w:hAnsi="Calibri"/>
        </w:rPr>
      </w:r>
      <w:r w:rsidR="00CB4D45" w:rsidRPr="00AF12A2">
        <w:rPr>
          <w:rFonts w:ascii="Calibri" w:hAnsi="Calibri"/>
        </w:rPr>
        <w:fldChar w:fldCharType="separate"/>
      </w:r>
      <w:r w:rsidRPr="00AF12A2">
        <w:rPr>
          <w:rFonts w:ascii="Calibri" w:hAnsi="Calibri"/>
          <w:noProof/>
        </w:rPr>
        <w:t>(</w:t>
      </w:r>
      <w:hyperlink w:anchor="_ENREF_2" w:tooltip="Dall, 2005 #26" w:history="1">
        <w:r w:rsidR="002A2986" w:rsidRPr="00AF12A2">
          <w:rPr>
            <w:rFonts w:ascii="Calibri" w:hAnsi="Calibri"/>
            <w:noProof/>
          </w:rPr>
          <w:t>2</w:t>
        </w:r>
      </w:hyperlink>
      <w:r w:rsidRPr="00AF12A2">
        <w:rPr>
          <w:rFonts w:ascii="Calibri" w:hAnsi="Calibri"/>
          <w:noProof/>
        </w:rPr>
        <w:t>)</w:t>
      </w:r>
      <w:r w:rsidR="00CB4D45" w:rsidRPr="00AF12A2">
        <w:rPr>
          <w:rFonts w:ascii="Calibri" w:hAnsi="Calibri"/>
        </w:rPr>
        <w:fldChar w:fldCharType="end"/>
      </w:r>
      <w:r w:rsidR="00D25ED6" w:rsidRPr="00243C03">
        <w:t>; the better informed individual, the better it can develop and adjust its beha</w:t>
      </w:r>
      <w:r w:rsidR="00243C03">
        <w:t>vio</w:t>
      </w:r>
      <w:r w:rsidR="00D25ED6" w:rsidRPr="00243C03">
        <w:t xml:space="preserve">r to meet the demands of a variable world </w:t>
      </w:r>
      <w:r w:rsidR="00CB4D45" w:rsidRPr="00243C03">
        <w:fldChar w:fldCharType="begin">
          <w:fldData xml:space="preserve">PEVuZE5vdGU+PENpdGU+PEF1dGhvcj5EYWxsPC9BdXRob3I+PFllYXI+MjAwNTwvWWVhcj48UmVj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</w:fldData>
        </w:fldChar>
      </w:r>
      <w:r w:rsidR="00D25ED6" w:rsidRPr="00243C03">
        <w:instrText xml:space="preserve"> ADDIN EN.CITE </w:instrText>
      </w:r>
      <w:r w:rsidR="00CB4D45" w:rsidRPr="00243C03">
        <w:fldChar w:fldCharType="begin">
          <w:fldData xml:space="preserve">PEVuZE5vdGU+PENpdGU+PEF1dGhvcj5EYWxsPC9BdXRob3I+PFllYXI+MjAwNTwvWWVhcj48UmVj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</w:fldData>
        </w:fldChar>
      </w:r>
      <w:r w:rsidR="00D25ED6" w:rsidRPr="00243C03">
        <w:instrText xml:space="preserve"> ADDIN EN.CITE.DATA </w:instrText>
      </w:r>
      <w:r w:rsidR="00CB4D45" w:rsidRPr="00243C03">
        <w:fldChar w:fldCharType="end"/>
      </w:r>
      <w:r w:rsidR="00CB4D45" w:rsidRPr="00243C03">
        <w:fldChar w:fldCharType="separate"/>
      </w:r>
      <w:r w:rsidR="00D25ED6" w:rsidRPr="00243C03">
        <w:rPr>
          <w:noProof/>
        </w:rPr>
        <w:t>(</w:t>
      </w:r>
      <w:hyperlink w:anchor="_ENREF_2" w:tooltip="Dall, 2005 #26" w:history="1">
        <w:r w:rsidR="002A2986" w:rsidRPr="00243C03">
          <w:rPr>
            <w:noProof/>
          </w:rPr>
          <w:t>2</w:t>
        </w:r>
      </w:hyperlink>
      <w:r w:rsidR="00D25ED6" w:rsidRPr="00243C03">
        <w:rPr>
          <w:noProof/>
        </w:rPr>
        <w:t>)</w:t>
      </w:r>
      <w:r w:rsidR="00CB4D45" w:rsidRPr="00243C03">
        <w:fldChar w:fldCharType="end"/>
      </w:r>
      <w:r w:rsidR="00D25ED6" w:rsidRPr="00243C03">
        <w:t xml:space="preserve">. </w:t>
      </w:r>
      <w:r w:rsidR="007641D2" w:rsidRPr="00B01419">
        <w:t>E</w:t>
      </w:r>
      <w:r w:rsidR="00CC49C7" w:rsidRPr="00B01419">
        <w:t xml:space="preserve">vidence is accumulating that </w:t>
      </w:r>
      <w:r w:rsidR="007641D2" w:rsidRPr="00B01419">
        <w:t xml:space="preserve">individuals </w:t>
      </w:r>
      <w:r w:rsidR="007641D2">
        <w:t>make adaptive use of information during dispersal</w:t>
      </w:r>
      <w:r w:rsidR="00396C7B">
        <w:t>, from departure to settlement</w:t>
      </w:r>
      <w:r w:rsidR="00D63598">
        <w:t xml:space="preserve"> </w:t>
      </w:r>
      <w:r w:rsidR="00CB4D45">
        <w:fldChar w:fldCharType="begin">
          <w:fldData xml:space="preserve">PEVuZE5vdGU+PENpdGU+PEF1dGhvcj5DbG9iZXJ0PC9BdXRob3I+PFllYXI+MjAwOTwvWWVhcj48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</w:fldData>
        </w:fldChar>
      </w:r>
      <w:r w:rsidR="000F480C">
        <w:instrText xml:space="preserve"> ADDIN EN.CITE </w:instrText>
      </w:r>
      <w:r w:rsidR="00CB4D45">
        <w:fldChar w:fldCharType="begin">
          <w:fldData xml:space="preserve">PEVuZE5vdGU+PENpdGU+PEF1dGhvcj5DbG9iZXJ0PC9BdXRob3I+PFllYXI+MjAwOTwvWWVhcj48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</w:fldData>
        </w:fldChar>
      </w:r>
      <w:r w:rsidR="000F480C">
        <w:instrText xml:space="preserve"> ADDIN EN.CITE.DATA </w:instrText>
      </w:r>
      <w:r w:rsidR="00CB4D45">
        <w:fldChar w:fldCharType="end"/>
      </w:r>
      <w:r w:rsidR="00CB4D45">
        <w:fldChar w:fldCharType="separate"/>
      </w:r>
      <w:r w:rsidR="000F480C">
        <w:rPr>
          <w:noProof/>
        </w:rPr>
        <w:t>(</w:t>
      </w:r>
      <w:hyperlink w:anchor="_ENREF_3" w:tooltip="Clobert, 2009 #32" w:history="1">
        <w:r w:rsidR="002A2986">
          <w:rPr>
            <w:noProof/>
          </w:rPr>
          <w:t>3</w:t>
        </w:r>
      </w:hyperlink>
      <w:r w:rsidR="000F480C">
        <w:rPr>
          <w:noProof/>
        </w:rPr>
        <w:t xml:space="preserve">, </w:t>
      </w:r>
      <w:hyperlink w:anchor="_ENREF_4" w:tooltip="Bowler, 2005 #31" w:history="1">
        <w:r w:rsidR="002A2986">
          <w:rPr>
            <w:noProof/>
          </w:rPr>
          <w:t>4</w:t>
        </w:r>
      </w:hyperlink>
      <w:r w:rsidR="000F480C">
        <w:rPr>
          <w:noProof/>
        </w:rPr>
        <w:t>)</w:t>
      </w:r>
      <w:r w:rsidR="00CB4D45">
        <w:fldChar w:fldCharType="end"/>
      </w:r>
      <w:r w:rsidR="007641D2" w:rsidRPr="00B01419">
        <w:t xml:space="preserve">. </w:t>
      </w:r>
      <w:r w:rsidR="000F480C">
        <w:t>Yet</w:t>
      </w:r>
      <w:r w:rsidR="00B57809" w:rsidRPr="00B01419">
        <w:t xml:space="preserve">, </w:t>
      </w:r>
      <w:r w:rsidR="00C10656" w:rsidRPr="00B01419">
        <w:t xml:space="preserve">theory on the evolution of dispersal has almost entirely been constructed </w:t>
      </w:r>
      <w:r w:rsidR="00E25B6D" w:rsidRPr="00B01419">
        <w:t xml:space="preserve">either </w:t>
      </w:r>
      <w:r w:rsidR="00C10656" w:rsidRPr="00B01419">
        <w:t xml:space="preserve">on the assumption that individuals have no knowledge of the possible destination patches to which they might recruit if they emigrate (i.e. blind or no information) or that </w:t>
      </w:r>
      <w:r w:rsidR="009C1972">
        <w:t>they</w:t>
      </w:r>
      <w:r w:rsidR="00D63598">
        <w:t xml:space="preserve"> </w:t>
      </w:r>
      <w:r w:rsidR="00FC17C3" w:rsidRPr="00B01419">
        <w:t>have perfect information about the environment</w:t>
      </w:r>
      <w:r w:rsidR="00D63598">
        <w:t xml:space="preserve"> </w:t>
      </w:r>
      <w:r w:rsidR="009A175A">
        <w:t>(i.e. they</w:t>
      </w:r>
      <w:r w:rsidR="00D63598">
        <w:t xml:space="preserve"> </w:t>
      </w:r>
      <w:r w:rsidR="00FC17C3">
        <w:t>are ‘omniscient’</w:t>
      </w:r>
      <w:r w:rsidR="00D73055">
        <w:t>)</w:t>
      </w:r>
      <w:r w:rsidR="006F3457">
        <w:t>. Only recently</w:t>
      </w:r>
      <w:r w:rsidR="00C10656" w:rsidRPr="00B01419">
        <w:t xml:space="preserve"> few modeling studies have </w:t>
      </w:r>
      <w:r w:rsidR="001F3CE6">
        <w:t>highlight</w:t>
      </w:r>
      <w:r w:rsidR="00E25B6D">
        <w:t>ed</w:t>
      </w:r>
      <w:r w:rsidR="00D73055" w:rsidRPr="00B01419">
        <w:t xml:space="preserve"> the need to integrate the acquisition and use of information as traits that may evolve across space and time as a function of the balance between costs and benefits of informed dispersal </w:t>
      </w:r>
      <w:r w:rsidR="00CB4D45" w:rsidRPr="00B01419">
        <w:fldChar w:fldCharType="begin">
          <w:fldData xml:space="preserve">PEVuZE5vdGU+PENpdGU+PEF1dGhvcj5TY2hqb3JyaW5nPC9BdXRob3I+PFllYXI+MjAwMjwvWWVh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</w:fldData>
        </w:fldChar>
      </w:r>
      <w:r w:rsidR="000F480C">
        <w:instrText xml:space="preserve"> ADDIN EN.CITE </w:instrText>
      </w:r>
      <w:r w:rsidR="00CB4D45">
        <w:fldChar w:fldCharType="begin">
          <w:fldData xml:space="preserve">PEVuZE5vdGU+PENpdGU+PEF1dGhvcj5TY2hqb3JyaW5nPC9BdXRob3I+PFllYXI+MjAwMjwvWWVh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</w:fldData>
        </w:fldChar>
      </w:r>
      <w:r w:rsidR="000F480C">
        <w:instrText xml:space="preserve"> ADDIN EN.CITE.DATA </w:instrText>
      </w:r>
      <w:r w:rsidR="00CB4D45">
        <w:fldChar w:fldCharType="end"/>
      </w:r>
      <w:r w:rsidR="00CB4D45" w:rsidRPr="00B01419">
        <w:fldChar w:fldCharType="separate"/>
      </w:r>
      <w:r w:rsidR="000F480C">
        <w:rPr>
          <w:noProof/>
        </w:rPr>
        <w:t>(</w:t>
      </w:r>
      <w:hyperlink w:anchor="_ENREF_5" w:tooltip="Schjorring, 2002 #44" w:history="1">
        <w:r w:rsidR="002A2986">
          <w:rPr>
            <w:noProof/>
          </w:rPr>
          <w:t>5-7</w:t>
        </w:r>
      </w:hyperlink>
      <w:r w:rsidR="000F480C">
        <w:rPr>
          <w:noProof/>
        </w:rPr>
        <w:t>)</w:t>
      </w:r>
      <w:r w:rsidR="00CB4D45" w:rsidRPr="00B01419">
        <w:fldChar w:fldCharType="end"/>
      </w:r>
      <w:r w:rsidR="00D73055" w:rsidRPr="00B01419">
        <w:t xml:space="preserve"> in order to predict spatial dynamics of populations in a realistic manner </w:t>
      </w:r>
      <w:r w:rsidR="00CB4D45" w:rsidRPr="00B01419">
        <w:fldChar w:fldCharType="begin"/>
      </w:r>
      <w:r w:rsidR="000F480C">
        <w:instrText xml:space="preserve"> ADDIN EN.CITE &lt;EndNote&gt;&lt;Cite&gt;&lt;Author&gt;Chaine&lt;/Author&gt;&lt;Year&gt;2013&lt;/Year&gt;&lt;RecNum&gt;35&lt;/RecNum&gt;&lt;DisplayText&gt;(7, 8)&lt;/DisplayText&gt;&lt;record&gt;&lt;rec-number&gt;35&lt;/rec-number&gt;&lt;foreign-keys&gt;&lt;key app="EN" db-id="fp5e59twdzf9tie2ts5xpwpgfxr5szvv9vdf"&gt;35&lt;/key&gt;&lt;/foreign-keys&gt;&lt;ref-type name="Journal Article"&gt;17&lt;/ref-type&gt;&lt;contributors&gt;&lt;authors&gt;&lt;author&gt;Alexis S. Chaine &lt;/author&gt;&lt;author&gt;Stephane Legendre &lt;/author&gt;&lt;author&gt;Jean Clobert&lt;/author&gt;&lt;/authors&gt;&lt;/contributors&gt;&lt;titles&gt;&lt;title&gt;The co-evolution of multiply-informed dispersal: information transfer across landscapes from neighbors and immigrants&lt;/title&gt;&lt;secondary-title&gt;PeerJ&lt;/secondary-title&gt;&lt;/titles&gt;&lt;periodical&gt;&lt;full-title&gt;PeerJ&lt;/full-title&gt;&lt;/periodical&gt;&lt;pages&gt;e44&lt;/pages&gt;&lt;volume&gt;1&lt;/volume&gt;&lt;dates&gt;&lt;year&gt;2013&lt;/year&gt;&lt;/dates&gt;&lt;urls&gt;&lt;/urls&gt;&lt;electronic-resource-num&gt;DOI10.7717/peerj.44&lt;/electronic-resource-num&gt;&lt;/record&gt;&lt;/Cite&gt;&lt;Cite&gt;&lt;Author&gt;Delgado&lt;/Author&gt;&lt;Year&gt;in press&lt;/Year&gt;&lt;RecNum&gt;36&lt;/RecNum&gt;&lt;record&gt;&lt;rec-number&gt;36&lt;/rec-number&gt;&lt;foreign-keys&gt;&lt;key app="EN" db-id="fp5e59twdzf9tie2ts5xpwpgfxr5szvv9vdf"&gt;36&lt;/key&gt;&lt;/foreign-keys&gt;&lt;ref-type name="Journal Article"&gt;17&lt;/ref-type&gt;&lt;contributors&gt;&lt;authors&gt;&lt;author&gt;Maria Mar Delgado&lt;/author&gt;&lt;author&gt;Kamil Barton&lt;/author&gt;&lt;author&gt;Dries Bonte&lt;/author&gt;&lt;author&gt;Justin M.J. Travis&lt;/author&gt;&lt;/authors&gt;&lt;/contributors&gt;&lt;titles&gt;&lt;title&gt;Prospecting and dispersal: their eco-evolutionary dynamics and implications for population patterns &lt;/title&gt;&lt;secondary-title&gt;Proc R Soc Lond B&lt;/secondary-title&gt;&lt;/titles&gt;&lt;periodical&gt;&lt;full-title&gt;Proc R Soc Lond B&lt;/full-title&gt;&lt;/periodical&gt;&lt;dates&gt;&lt;year&gt;in press&lt;/year&gt;&lt;/dates&gt;&lt;urls&gt;&lt;/urls&gt;&lt;/record&gt;&lt;/Cite&gt;&lt;/EndNote&gt;</w:instrText>
      </w:r>
      <w:r w:rsidR="00CB4D45" w:rsidRPr="00B01419">
        <w:fldChar w:fldCharType="separate"/>
      </w:r>
      <w:r w:rsidR="000F480C">
        <w:rPr>
          <w:noProof/>
        </w:rPr>
        <w:t>(</w:t>
      </w:r>
      <w:hyperlink w:anchor="_ENREF_7" w:tooltip="Delgado, in press #36" w:history="1">
        <w:r w:rsidR="002A2986">
          <w:rPr>
            <w:noProof/>
          </w:rPr>
          <w:t>7</w:t>
        </w:r>
      </w:hyperlink>
      <w:r w:rsidR="000F480C">
        <w:rPr>
          <w:noProof/>
        </w:rPr>
        <w:t xml:space="preserve">, </w:t>
      </w:r>
      <w:hyperlink w:anchor="_ENREF_8" w:tooltip="Chaine, 2013 #35" w:history="1">
        <w:r w:rsidR="002A2986">
          <w:rPr>
            <w:noProof/>
          </w:rPr>
          <w:t>8</w:t>
        </w:r>
      </w:hyperlink>
      <w:r w:rsidR="000F480C">
        <w:rPr>
          <w:noProof/>
        </w:rPr>
        <w:t>)</w:t>
      </w:r>
      <w:r w:rsidR="00CB4D45" w:rsidRPr="00B01419">
        <w:fldChar w:fldCharType="end"/>
      </w:r>
      <w:r w:rsidR="00D73055" w:rsidRPr="00B01419">
        <w:t xml:space="preserve">. </w:t>
      </w:r>
      <w:r w:rsidR="009D25FE">
        <w:t xml:space="preserve">However, </w:t>
      </w:r>
      <w:r w:rsidR="009C1972">
        <w:t xml:space="preserve">most of </w:t>
      </w:r>
      <w:r w:rsidR="009D25FE">
        <w:t>t</w:t>
      </w:r>
      <w:r w:rsidR="00D73055" w:rsidRPr="00B01419">
        <w:t xml:space="preserve">hese studies have used different assumptions about the type of information that an individual makes use of, and then analyzed how different information situations might influence the evolution of dispersal </w:t>
      </w:r>
      <w:proofErr w:type="spellStart"/>
      <w:r w:rsidR="00D73055" w:rsidRPr="00B01419">
        <w:t>strategies.</w:t>
      </w:r>
      <w:r w:rsidR="009D25FE" w:rsidRPr="00B01419">
        <w:t>In</w:t>
      </w:r>
      <w:proofErr w:type="spellEnd"/>
      <w:r w:rsidR="009D25FE" w:rsidRPr="00B01419">
        <w:t xml:space="preserve"> reality, </w:t>
      </w:r>
      <w:r w:rsidR="009D25FE" w:rsidRPr="00FC17C3">
        <w:t xml:space="preserve">individuals need to update their perception of the biotic and abiotic environments </w:t>
      </w:r>
      <w:r w:rsidR="009D25FE">
        <w:t>to</w:t>
      </w:r>
      <w:r w:rsidR="009D25FE" w:rsidRPr="00FC17C3">
        <w:t xml:space="preserve"> be able to compare different alternatives and thus benefit to increasing their likelihood of choosing the best-matching dispersal strategy</w:t>
      </w:r>
      <w:r w:rsidR="00CB4D45">
        <w:fldChar w:fldCharType="begin"/>
      </w:r>
      <w:r w:rsidR="009C1972">
        <w:instrText xml:space="preserve"> ADDIN EN.CITE &lt;EndNote&gt;&lt;Cite&gt;&lt;Author&gt;Delgado&lt;/Author&gt;&lt;Year&gt;in press&lt;/Year&gt;&lt;RecNum&gt;36&lt;/RecNum&gt;&lt;DisplayText&gt;(7)&lt;/DisplayText&gt;&lt;record&gt;&lt;rec-number&gt;36&lt;/rec-number&gt;&lt;foreign-keys&gt;&lt;key app="EN" db-id="fp5e59twdzf9tie2ts5xpwpgfxr5szvv9vdf"&gt;36&lt;/key&gt;&lt;/foreign-keys&gt;&lt;ref-type name="Journal Article"&gt;17&lt;/ref-type&gt;&lt;contributors&gt;&lt;authors&gt;&lt;author&gt;Maria Mar Delgado&lt;/author&gt;&lt;author&gt;Kamil Barton&lt;/author&gt;&lt;author&gt;Dries Bonte&lt;/author&gt;&lt;author&gt;Justin M.J. Travis&lt;/author&gt;&lt;/authors&gt;&lt;/contributors&gt;&lt;titles&gt;&lt;title&gt;Prospecting and dispersal: their eco-evolutionary dynamics and implications for population patterns &lt;/title&gt;&lt;secondary-title&gt;Proc R Soc Lond B&lt;/secondary-title&gt;&lt;/titles&gt;&lt;periodical&gt;&lt;full-title&gt;Proc R Soc Lond B&lt;/full-title&gt;&lt;/periodical&gt;&lt;dates&gt;&lt;year&gt;in press&lt;/year&gt;&lt;/dates&gt;&lt;urls&gt;&lt;/urls&gt;&lt;/record&gt;&lt;/Cite&gt;&lt;/EndNote&gt;</w:instrText>
      </w:r>
      <w:r w:rsidR="00CB4D45">
        <w:fldChar w:fldCharType="separate"/>
      </w:r>
      <w:r w:rsidR="009C1972">
        <w:rPr>
          <w:noProof/>
        </w:rPr>
        <w:t>(</w:t>
      </w:r>
      <w:hyperlink w:anchor="_ENREF_7" w:tooltip="Delgado, in press #36" w:history="1">
        <w:r w:rsidR="002A2986">
          <w:rPr>
            <w:noProof/>
          </w:rPr>
          <w:t>7</w:t>
        </w:r>
      </w:hyperlink>
      <w:r w:rsidR="009C1972">
        <w:rPr>
          <w:noProof/>
        </w:rPr>
        <w:t>)</w:t>
      </w:r>
      <w:r w:rsidR="00CB4D45">
        <w:fldChar w:fldCharType="end"/>
      </w:r>
      <w:r w:rsidR="009D25FE">
        <w:t>.</w:t>
      </w:r>
    </w:p>
    <w:p w14:paraId="5BA42C72" w14:textId="77777777" w:rsidR="00916DAC" w:rsidRDefault="006F3457" w:rsidP="008C1D80">
      <w:r>
        <w:t>It</w:t>
      </w:r>
      <w:r w:rsidR="00495775" w:rsidRPr="00B01419">
        <w:rPr>
          <w:rFonts w:ascii="Calibri" w:hAnsi="Calibri"/>
        </w:rPr>
        <w:t xml:space="preserve"> is reasonable to </w:t>
      </w:r>
      <w:r>
        <w:rPr>
          <w:rFonts w:ascii="Calibri" w:hAnsi="Calibri"/>
        </w:rPr>
        <w:t>assume</w:t>
      </w:r>
      <w:r w:rsidR="00495775" w:rsidRPr="00B01419">
        <w:rPr>
          <w:rFonts w:ascii="Calibri" w:hAnsi="Calibri"/>
        </w:rPr>
        <w:t xml:space="preserve"> that</w:t>
      </w:r>
      <w:r w:rsidR="00D63598">
        <w:rPr>
          <w:rFonts w:ascii="Calibri" w:hAnsi="Calibri"/>
        </w:rPr>
        <w:t xml:space="preserve"> </w:t>
      </w:r>
      <w:r w:rsidR="000F480C" w:rsidRPr="00243C03">
        <w:t>o</w:t>
      </w:r>
      <w:r w:rsidR="000F480C" w:rsidRPr="00AF12A2">
        <w:rPr>
          <w:rFonts w:ascii="Calibri" w:hAnsi="Calibri"/>
        </w:rPr>
        <w:t>rganisms can encode information about the environment into their genome, so they are born with an innate desire for surviving and reproducing</w:t>
      </w:r>
      <w:r w:rsidR="002A2986">
        <w:rPr>
          <w:rFonts w:ascii="Calibri" w:hAnsi="Calibri"/>
        </w:rPr>
        <w:t xml:space="preserve"> (refs)</w:t>
      </w:r>
      <w:r w:rsidR="000F480C" w:rsidRPr="00AF12A2">
        <w:rPr>
          <w:rFonts w:ascii="Calibri" w:hAnsi="Calibri"/>
        </w:rPr>
        <w:t>. T</w:t>
      </w:r>
      <w:r w:rsidR="000F480C" w:rsidRPr="00243C03">
        <w:t xml:space="preserve">his ‘worldview’ of an organism, set by the environment experienced by its ancestors, may </w:t>
      </w:r>
      <w:r w:rsidR="000F480C">
        <w:t xml:space="preserve">however </w:t>
      </w:r>
      <w:r w:rsidR="000F480C" w:rsidRPr="00243C03">
        <w:t>restrict the flexibility with which the organism responds to local conditions.</w:t>
      </w:r>
      <w:r w:rsidR="00D63598">
        <w:t xml:space="preserve"> </w:t>
      </w:r>
      <w:r w:rsidR="000F480C" w:rsidRPr="00AF12A2">
        <w:rPr>
          <w:rFonts w:ascii="Calibri" w:hAnsi="Calibri"/>
        </w:rPr>
        <w:t>As the world is always changing</w:t>
      </w:r>
      <w:r w:rsidR="000F480C" w:rsidRPr="00243C03">
        <w:t>, organisms should accordingly show plasticity and change strategies depending on the circumstances as part of their natural evolutionary inheritance. Therefore,</w:t>
      </w:r>
      <w:r w:rsidR="00D63598">
        <w:t xml:space="preserve"> </w:t>
      </w:r>
      <w:r w:rsidR="000F480C" w:rsidRPr="00243C03">
        <w:t xml:space="preserve">organisms willing to implement </w:t>
      </w:r>
      <w:r w:rsidR="00F61108">
        <w:t xml:space="preserve">an </w:t>
      </w:r>
      <w:r w:rsidR="000F480C" w:rsidRPr="00243C03">
        <w:t xml:space="preserve">optimal </w:t>
      </w:r>
      <w:r w:rsidR="000F480C">
        <w:t>dispersal strateg</w:t>
      </w:r>
      <w:r w:rsidR="00F61108">
        <w:t>y</w:t>
      </w:r>
      <w:r w:rsidR="00D63598">
        <w:t xml:space="preserve"> </w:t>
      </w:r>
      <w:r w:rsidR="000F480C" w:rsidRPr="00243C03">
        <w:t xml:space="preserve">need to update its ancestral information through their own experience in order to respond in an adaptive way to different specific novel situations they may face </w:t>
      </w:r>
      <w:r w:rsidR="00CB4D45" w:rsidRPr="00243C03">
        <w:fldChar w:fldCharType="begin"/>
      </w:r>
      <w:r w:rsidR="000F480C">
        <w:instrText xml:space="preserve"> ADDIN EN.CITE &lt;EndNote&gt;&lt;Cite&gt;&lt;Author&gt;Mcnamara&lt;/Author&gt;&lt;Year&gt;1987&lt;/Year&gt;&lt;RecNum&gt;27&lt;/RecNum&gt;&lt;DisplayText&gt;(9)&lt;/DisplayText&gt;&lt;record&gt;&lt;rec-number&gt;27&lt;/rec-number&gt;&lt;foreign-keys&gt;&lt;key app="EN" db-id="fp5e59twdzf9tie2ts5xpwpgfxr5szvv9vdf"&gt;27&lt;/key&gt;&lt;/foreign-keys&gt;&lt;ref-type name="Journal Article"&gt;17&lt;/ref-type&gt;&lt;contributors&gt;&lt;authors&gt;&lt;author&gt;Mcnamara, J. M.&lt;/author&gt;&lt;author&gt;Houston, A. I.&lt;/author&gt;&lt;/authors&gt;&lt;/contributors&gt;&lt;auth-address&gt;Mcnamara, Jm&amp;#xD;Univ Walk,Sch Math,Bristol Bs8 1tw,England&amp;#xD;Univ Walk,Sch Math,Bristol Bs8 1tw,England&amp;#xD;Edward Grey Inst,Dept Zool,Oxford Ox1 3ps,England&lt;/auth-address&gt;&lt;titles&gt;&lt;title&gt;Memory and the Efficient Use of Information&lt;/title&gt;&lt;secondary-title&gt;Journal of Theoretical Biology&lt;/secondary-title&gt;&lt;alt-title&gt;J Theor Biol&lt;/alt-title&gt;&lt;/titles&gt;&lt;periodical&gt;&lt;full-title&gt;Journal of Theoretical Biology&lt;/full-title&gt;&lt;abbr-1&gt;J Theor Biol&lt;/abbr-1&gt;&lt;/periodical&gt;&lt;alt-periodical&gt;&lt;full-title&gt;Journal of Theoretical Biology&lt;/full-title&gt;&lt;abbr-1&gt;J Theor Biol&lt;/abbr-1&gt;&lt;/alt-periodical&gt;&lt;pages&gt;385-395&lt;/pages&gt;&lt;volume&gt;125&lt;/volume&gt;&lt;number&gt;4&lt;/number&gt;&lt;dates&gt;&lt;year&gt;1987&lt;/year&gt;&lt;pub-dates&gt;&lt;date&gt;Apr 21&lt;/date&gt;&lt;/pub-dates&gt;&lt;/dates&gt;&lt;isbn&gt;0022-5193&lt;/isbn&gt;&lt;accession-num&gt;WOS:A1987H277800002&lt;/accession-num&gt;&lt;urls&gt;&lt;related-urls&gt;&lt;url&gt;&amp;lt;Go to ISI&amp;gt;://WOS:A1987H277800002&lt;/url&gt;&lt;/related-urls&gt;&lt;/urls&gt;&lt;electronic-resource-num&gt;Doi 10.1016/S0022-5193(87)80209-6&lt;/electronic-resource-num&gt;&lt;language&gt;English&lt;/language&gt;&lt;/record&gt;&lt;/Cite&gt;&lt;/EndNote&gt;</w:instrText>
      </w:r>
      <w:r w:rsidR="00CB4D45" w:rsidRPr="00243C03">
        <w:fldChar w:fldCharType="separate"/>
      </w:r>
      <w:r w:rsidR="000F480C">
        <w:rPr>
          <w:noProof/>
        </w:rPr>
        <w:t>(</w:t>
      </w:r>
      <w:hyperlink w:anchor="_ENREF_9" w:tooltip="Mcnamara, 1987 #27" w:history="1">
        <w:r w:rsidR="002A2986">
          <w:rPr>
            <w:noProof/>
          </w:rPr>
          <w:t>9</w:t>
        </w:r>
      </w:hyperlink>
      <w:r w:rsidR="000F480C">
        <w:rPr>
          <w:noProof/>
        </w:rPr>
        <w:t>)</w:t>
      </w:r>
      <w:r w:rsidR="00CB4D45" w:rsidRPr="00243C03">
        <w:fldChar w:fldCharType="end"/>
      </w:r>
      <w:r w:rsidR="000F480C" w:rsidRPr="00243C03">
        <w:t xml:space="preserve">. </w:t>
      </w:r>
      <w:r w:rsidR="000F480C">
        <w:t xml:space="preserve">Theory suggests that </w:t>
      </w:r>
      <w:r w:rsidR="000F480C" w:rsidRPr="00243C03">
        <w:t xml:space="preserve">a combination of </w:t>
      </w:r>
      <w:r w:rsidR="00C50674">
        <w:t>innate</w:t>
      </w:r>
      <w:r w:rsidR="000F480C" w:rsidRPr="00243C03">
        <w:t xml:space="preserve"> and acquired information is </w:t>
      </w:r>
      <w:r w:rsidR="000F480C">
        <w:t>o</w:t>
      </w:r>
      <w:r w:rsidR="000F480C" w:rsidRPr="00243C03">
        <w:t>ften used by o</w:t>
      </w:r>
      <w:r w:rsidR="000F480C">
        <w:t>rganisms to guide their behavio</w:t>
      </w:r>
      <w:r w:rsidR="000F480C" w:rsidRPr="00243C03">
        <w:t>r</w:t>
      </w:r>
      <w:r w:rsidR="00D63598">
        <w:t xml:space="preserve"> </w:t>
      </w:r>
      <w:r w:rsidR="00CB4D45" w:rsidRPr="00243C03">
        <w:fldChar w:fldCharType="begin"/>
      </w:r>
      <w:r w:rsidR="000F480C">
        <w:instrText xml:space="preserve"> ADDIN EN.CITE &lt;EndNote&gt;&lt;Cite&gt;&lt;Author&gt;McNamara&lt;/Author&gt;&lt;Year&gt;2006&lt;/Year&gt;&lt;RecNum&gt;3&lt;/RecNum&gt;&lt;DisplayText&gt;(10)&lt;/DisplayText&gt;&lt;record&gt;&lt;rec-number&gt;3&lt;/rec-number&gt;&lt;foreign-keys&gt;&lt;key app="EN" db-id="fp5e59twdzf9tie2ts5xpwpgfxr5szvv9vdf"&gt;3&lt;/key&gt;&lt;/foreign-keys&gt;&lt;ref-type name="Journal Article"&gt;17&lt;/ref-type&gt;&lt;contributors&gt;&lt;authors&gt;&lt;author&gt;McNamara, J. M.&lt;/author&gt;&lt;author&gt;Green, R. F.&lt;/author&gt;&lt;author&gt;Olsson, O.&lt;/author&gt;&lt;/authors&gt;&lt;/contributors&gt;&lt;auth-address&gt;McNamara, JM&amp;#xD;Univ Bristol, Dept Math, Bristol BS8 1TW, Avon, England&amp;#xD;Univ Bristol, Dept Math, Bristol BS8 1TW, Avon, England&amp;#xD;Univ Bristol, Dept Math, Bristol BS8 1TW, Avon, England&amp;#xD;Univ Minnesota, Dept Math &amp;amp; Stat, Duluth, MN 55812 USA&amp;#xD;Lund Univ, Dept Anim Ecol, SE-22362 Lund, Sweden&lt;/auth-address&gt;&lt;titles&gt;&lt;title&gt;Bayes&amp;apos; theorem and its applications in animal behaviour&lt;/title&gt;&lt;secondary-title&gt;Oikos&lt;/secondary-title&gt;&lt;alt-title&gt;Oikos&lt;/alt-title&gt;&lt;/titles&gt;&lt;periodical&gt;&lt;full-title&gt;Oikos&lt;/full-title&gt;&lt;abbr-1&gt;Oikos&lt;/abbr-1&gt;&lt;/periodical&gt;&lt;alt-periodical&gt;&lt;full-title&gt;Oikos&lt;/full-title&gt;&lt;abbr-1&gt;Oikos&lt;/abbr-1&gt;&lt;/alt-periodical&gt;&lt;pages&gt;243-251&lt;/pages&gt;&lt;volume&gt;112&lt;/volume&gt;&lt;number&gt;2&lt;/number&gt;&lt;keywords&gt;&lt;keyword&gt;gaining ecological information&lt;/keyword&gt;&lt;keyword&gt;predation risk&lt;/keyword&gt;&lt;keyword&gt;patch use&lt;/keyword&gt;&lt;keyword&gt;mate choice&lt;/keyword&gt;&lt;keyword&gt;foragers&lt;/keyword&gt;&lt;keyword&gt;environment&lt;/keyword&gt;&lt;keyword&gt;rules&lt;/keyword&gt;&lt;keyword&gt;decision&lt;/keyword&gt;&lt;keyword&gt;food&lt;/keyword&gt;&lt;keyword&gt;exploitation&lt;/keyword&gt;&lt;/keywords&gt;&lt;dates&gt;&lt;year&gt;2006&lt;/year&gt;&lt;pub-dates&gt;&lt;date&gt;Feb&lt;/date&gt;&lt;/pub-dates&gt;&lt;/dates&gt;&lt;isbn&gt;0030-1299&lt;/isbn&gt;&lt;accession-num&gt;WOS:000234800700002&lt;/accession-num&gt;&lt;urls&gt;&lt;related-urls&gt;&lt;url&gt;&amp;lt;Go to ISI&amp;gt;://WOS:000234800700002&lt;/url&gt;&lt;/related-urls&gt;&lt;/urls&gt;&lt;electronic-resource-num&gt;DOI 10.1111/j.0030-1299.2006.14228.x&lt;/electronic-resource-num&gt;&lt;language&gt;English&lt;/language&gt;&lt;/record&gt;&lt;/Cite&gt;&lt;/EndNote&gt;</w:instrText>
      </w:r>
      <w:r w:rsidR="00CB4D45" w:rsidRPr="00243C03">
        <w:fldChar w:fldCharType="separate"/>
      </w:r>
      <w:r w:rsidR="000F480C">
        <w:rPr>
          <w:noProof/>
        </w:rPr>
        <w:t>(</w:t>
      </w:r>
      <w:hyperlink w:anchor="_ENREF_10" w:tooltip="McNamara, 2006 #3" w:history="1">
        <w:r w:rsidR="002A2986">
          <w:rPr>
            <w:noProof/>
          </w:rPr>
          <w:t>10</w:t>
        </w:r>
      </w:hyperlink>
      <w:r w:rsidR="000F480C">
        <w:rPr>
          <w:noProof/>
        </w:rPr>
        <w:t>)</w:t>
      </w:r>
      <w:r w:rsidR="00CB4D45" w:rsidRPr="00243C03">
        <w:fldChar w:fldCharType="end"/>
      </w:r>
      <w:r w:rsidR="000F480C" w:rsidRPr="00243C03">
        <w:t>.</w:t>
      </w:r>
      <w:r w:rsidR="00D63598">
        <w:t xml:space="preserve"> </w:t>
      </w:r>
      <w:r w:rsidR="00916DAC">
        <w:t xml:space="preserve">Yet, to what extent and </w:t>
      </w:r>
      <w:r w:rsidR="00916DAC" w:rsidRPr="001D26CB">
        <w:t xml:space="preserve">under which circumstances individuals use genetically-coded or </w:t>
      </w:r>
      <w:r w:rsidR="00881AF8">
        <w:t>personally-</w:t>
      </w:r>
      <w:r w:rsidR="00916DAC" w:rsidRPr="001D26CB">
        <w:t xml:space="preserve">acquired information </w:t>
      </w:r>
      <w:r w:rsidR="00916DAC">
        <w:t>for dispersal decision</w:t>
      </w:r>
      <w:r w:rsidR="00DE2E06">
        <w:t>s</w:t>
      </w:r>
      <w:r w:rsidR="00D63598">
        <w:t xml:space="preserve"> </w:t>
      </w:r>
      <w:r w:rsidR="00916DAC" w:rsidRPr="001D26CB">
        <w:t>remains unclear.</w:t>
      </w:r>
    </w:p>
    <w:p w14:paraId="4449EFAD" w14:textId="77777777" w:rsidR="00D87875" w:rsidRDefault="00BD3F64" w:rsidP="00AF12A2">
      <w:r>
        <w:t xml:space="preserve">Gaining a more sophisticated understanding of dispersal require special attention to biologically possible mechanisms for gathering information </w:t>
      </w:r>
      <w:r w:rsidR="00CB4D45">
        <w:fldChar w:fldCharType="begin">
          <w:fldData xml:space="preserve">PEVuZE5vdGU+PENpdGU+PEF1dGhvcj5TY2htaWR0PC9BdXRob3I+PFllYXI+MjAxMDwvWWVhcj48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</w:fldData>
        </w:fldChar>
      </w:r>
      <w:r>
        <w:instrText xml:space="preserve"> ADDIN EN.CITE </w:instrText>
      </w:r>
      <w:r w:rsidR="00CB4D45">
        <w:fldChar w:fldCharType="begin">
          <w:fldData xml:space="preserve">PEVuZE5vdGU+PENpdGU+PEF1dGhvcj5TY2htaWR0PC9BdXRob3I+PFllYXI+MjAxMDwvWWVhcj48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</w:fldData>
        </w:fldChar>
      </w:r>
      <w:r>
        <w:instrText xml:space="preserve"> ADDIN EN.CITE.DATA </w:instrText>
      </w:r>
      <w:r w:rsidR="00CB4D45">
        <w:fldChar w:fldCharType="end"/>
      </w:r>
      <w:r w:rsidR="00CB4D45">
        <w:fldChar w:fldCharType="separate"/>
      </w:r>
      <w:r>
        <w:rPr>
          <w:noProof/>
        </w:rPr>
        <w:t>(</w:t>
      </w:r>
      <w:hyperlink w:anchor="_ENREF_11" w:tooltip="Schmidt, 2010 #9" w:history="1">
        <w:r w:rsidR="002A2986">
          <w:rPr>
            <w:noProof/>
          </w:rPr>
          <w:t>11</w:t>
        </w:r>
      </w:hyperlink>
      <w:r>
        <w:rPr>
          <w:noProof/>
        </w:rPr>
        <w:t>)</w:t>
      </w:r>
      <w:r w:rsidR="00CB4D45">
        <w:fldChar w:fldCharType="end"/>
      </w:r>
      <w:r>
        <w:t xml:space="preserve">, which ultimately promises to improve our ability to predict and manage how species will respond to multiple environmental changes. </w:t>
      </w:r>
      <w:r w:rsidR="000F480C">
        <w:t>O</w:t>
      </w:r>
      <w:r w:rsidR="00A85C0B">
        <w:t xml:space="preserve">ne way, though not the only one, </w:t>
      </w:r>
      <w:r w:rsidR="004E0F28">
        <w:t xml:space="preserve">an organism might </w:t>
      </w:r>
      <w:r w:rsidR="00A85C0B">
        <w:t>combine</w:t>
      </w:r>
      <w:r w:rsidR="00D63598">
        <w:t xml:space="preserve"> </w:t>
      </w:r>
      <w:r w:rsidR="00A85C0B" w:rsidRPr="0070146D">
        <w:rPr>
          <w:rFonts w:ascii="Calibri" w:hAnsi="Calibri"/>
        </w:rPr>
        <w:t xml:space="preserve">previous experience with sampling information </w:t>
      </w:r>
      <w:r w:rsidR="004E0F28">
        <w:t xml:space="preserve">is to follow standard Bayesian </w:t>
      </w:r>
      <w:r w:rsidR="00EC3C65">
        <w:t>rules</w:t>
      </w:r>
      <w:r w:rsidR="00A85C0B">
        <w:t xml:space="preserve"> (refs).</w:t>
      </w:r>
      <w:r w:rsidR="00D63598">
        <w:t xml:space="preserve"> </w:t>
      </w:r>
      <w:r w:rsidR="00F00E97">
        <w:t xml:space="preserve">As </w:t>
      </w:r>
      <w:r w:rsidR="00A85C0B">
        <w:rPr>
          <w:rFonts w:ascii="Calibri" w:hAnsi="Calibri"/>
        </w:rPr>
        <w:t>B</w:t>
      </w:r>
      <w:r w:rsidR="00A85C0B" w:rsidRPr="00243C03">
        <w:rPr>
          <w:rFonts w:ascii="Calibri" w:hAnsi="Calibri"/>
        </w:rPr>
        <w:t xml:space="preserve">ayesian updating provides more accurate estimates of parameters than estimates based solely on sample information </w:t>
      </w:r>
      <w:r w:rsidR="00570424">
        <w:rPr>
          <w:rFonts w:ascii="Calibri" w:hAnsi="Calibri"/>
        </w:rPr>
        <w:t xml:space="preserve">under most conditions </w:t>
      </w:r>
      <w:r w:rsidR="00CB4D45">
        <w:rPr>
          <w:rFonts w:ascii="Calibri" w:hAnsi="Calibri"/>
        </w:rPr>
        <w:fldChar w:fldCharType="begin"/>
      </w:r>
      <w:r w:rsidR="002A2986">
        <w:rPr>
          <w:rFonts w:ascii="Calibri" w:hAnsi="Calibri"/>
        </w:rPr>
        <w:instrText xml:space="preserve"> ADDIN EN.CITE &lt;EndNote&gt;&lt;Cite&gt;&lt;Author&gt;Luttbeg&lt;/Author&gt;&lt;Year&gt;2002&lt;/Year&gt;&lt;RecNum&gt;51&lt;/RecNum&gt;&lt;DisplayText&gt;(12)&lt;/DisplayText&gt;&lt;record&gt;&lt;rec-number&gt;51&lt;/rec-number&gt;&lt;foreign-keys&gt;&lt;key app="EN" db-id="fp5e59twdzf9tie2ts5xpwpgfxr5szvv9vdf"&gt;51&lt;/key&gt;&lt;/foreign-keys&gt;&lt;ref-type name="Journal Article"&gt;17&lt;/ref-type&gt;&lt;contributors&gt;&lt;authors&gt;&lt;author&gt;Luttbeg, B.&lt;/author&gt;&lt;/authors&gt;&lt;/contributors&gt;&lt;auth-address&gt;Luttbeg, B&amp;#xD;Natl Ctr Ecol Anal &amp;amp; Synthesis, 735 State St,Suite 300, Santa Barbara, CA 93101 USA&amp;#xD;Natl Ctr Ecol Anal &amp;amp; Synthesis, 735 State St,Suite 300, Santa Barbara, CA 93101 USA&amp;#xD;Natl Ctr Ecol Anal &amp;amp; Synthesis, Santa Barbara, CA 93101 USA&lt;/auth-address&gt;&lt;titles&gt;&lt;title&gt;Assessing the robustness and optimality of alternative decision rules with varying assumptions&lt;/title&gt;&lt;secondary-title&gt;Animal Behaviour&lt;/secondary-title&gt;&lt;alt-title&gt;Anim Behav&lt;/alt-title&gt;&lt;/titles&gt;&lt;periodical&gt;&lt;full-title&gt;Animal Behaviour&lt;/full-title&gt;&lt;abbr-1&gt;Anim Behav&lt;/abbr-1&gt;&lt;/periodical&gt;&lt;alt-periodical&gt;&lt;full-title&gt;Animal Behaviour&lt;/full-title&gt;&lt;abbr-1&gt;Anim Behav&lt;/abbr-1&gt;&lt;/alt-periodical&gt;&lt;pages&gt;805-814&lt;/pages&gt;&lt;volume&gt;63&lt;/volume&gt;&lt;keywords&gt;&lt;keyword&gt;female pied flycatchers&lt;/keyword&gt;&lt;keyword&gt;mate choice&lt;/keyword&gt;&lt;keyword&gt;sampling behavior&lt;/keyword&gt;&lt;keyword&gt;mating system&lt;/keyword&gt;&lt;keyword&gt;search&lt;/keyword&gt;&lt;keyword&gt;information&lt;/keyword&gt;&lt;keyword&gt;models&lt;/keyword&gt;&lt;keyword&gt;strategies&lt;/keyword&gt;&lt;keyword&gt;grouse&lt;/keyword&gt;&lt;/keywords&gt;&lt;dates&gt;&lt;year&gt;2002&lt;/year&gt;&lt;pub-dates&gt;&lt;date&gt;Apr&lt;/date&gt;&lt;/pub-dates&gt;&lt;/dates&gt;&lt;isbn&gt;0003-3472&lt;/isbn&gt;&lt;accession-num&gt;WOS:000175768800019&lt;/accession-num&gt;&lt;urls&gt;&lt;related-urls&gt;&lt;url&gt;&amp;lt;Go to ISI&amp;gt;://WOS:000175768800019&lt;/url&gt;&lt;/related-urls&gt;&lt;/urls&gt;&lt;electronic-resource-num&gt;DOI 10.1006/anbe.2001.1979&lt;/electronic-resource-num&gt;&lt;language&gt;English&lt;/language&gt;&lt;/record&gt;&lt;/Cite&gt;&lt;/EndNote&gt;</w:instrText>
      </w:r>
      <w:r w:rsidR="00CB4D45">
        <w:rPr>
          <w:rFonts w:ascii="Calibri" w:hAnsi="Calibri"/>
        </w:rPr>
        <w:fldChar w:fldCharType="separate"/>
      </w:r>
      <w:r w:rsidR="002A2986">
        <w:rPr>
          <w:rFonts w:ascii="Calibri" w:hAnsi="Calibri"/>
          <w:noProof/>
        </w:rPr>
        <w:t>(</w:t>
      </w:r>
      <w:hyperlink w:anchor="_ENREF_12" w:tooltip="Luttbeg, 2002 #51" w:history="1">
        <w:r w:rsidR="002A2986">
          <w:rPr>
            <w:rFonts w:ascii="Calibri" w:hAnsi="Calibri"/>
            <w:noProof/>
          </w:rPr>
          <w:t>12</w:t>
        </w:r>
      </w:hyperlink>
      <w:r w:rsidR="002A2986">
        <w:rPr>
          <w:rFonts w:ascii="Calibri" w:hAnsi="Calibri"/>
          <w:noProof/>
        </w:rPr>
        <w:t>)</w:t>
      </w:r>
      <w:r w:rsidR="00CB4D45">
        <w:rPr>
          <w:rFonts w:ascii="Calibri" w:hAnsi="Calibri"/>
        </w:rPr>
        <w:fldChar w:fldCharType="end"/>
      </w:r>
      <w:r w:rsidR="00F00E97">
        <w:rPr>
          <w:rFonts w:ascii="Calibri" w:hAnsi="Calibri"/>
        </w:rPr>
        <w:t>, w</w:t>
      </w:r>
      <w:r w:rsidR="00495775" w:rsidRPr="00B01419">
        <w:rPr>
          <w:rFonts w:ascii="Calibri" w:hAnsi="Calibri"/>
        </w:rPr>
        <w:t xml:space="preserve">e should </w:t>
      </w:r>
      <w:r w:rsidR="004D42E5">
        <w:rPr>
          <w:rFonts w:ascii="Calibri" w:hAnsi="Calibri"/>
        </w:rPr>
        <w:t>therefore</w:t>
      </w:r>
      <w:r w:rsidR="00495775" w:rsidRPr="00B01419">
        <w:rPr>
          <w:rFonts w:ascii="Calibri" w:hAnsi="Calibri"/>
        </w:rPr>
        <w:t xml:space="preserve"> expect to see </w:t>
      </w:r>
      <w:r w:rsidR="00DA2676">
        <w:rPr>
          <w:rFonts w:ascii="Calibri" w:hAnsi="Calibri"/>
        </w:rPr>
        <w:t>“</w:t>
      </w:r>
      <w:r w:rsidR="00495775" w:rsidRPr="00B01419">
        <w:rPr>
          <w:rFonts w:ascii="Calibri" w:hAnsi="Calibri"/>
        </w:rPr>
        <w:t>Bayesian-like</w:t>
      </w:r>
      <w:r w:rsidR="00DA2676">
        <w:rPr>
          <w:rFonts w:ascii="Calibri" w:hAnsi="Calibri"/>
        </w:rPr>
        <w:t>”</w:t>
      </w:r>
      <w:r w:rsidR="00495775" w:rsidRPr="00B01419">
        <w:rPr>
          <w:rFonts w:ascii="Calibri" w:hAnsi="Calibri"/>
        </w:rPr>
        <w:t xml:space="preserve">’ </w:t>
      </w:r>
      <w:r w:rsidR="00B91C5B" w:rsidRPr="00B01419">
        <w:rPr>
          <w:rFonts w:ascii="Calibri" w:hAnsi="Calibri"/>
        </w:rPr>
        <w:t>dispersers</w:t>
      </w:r>
      <w:r w:rsidR="00D63598">
        <w:rPr>
          <w:rFonts w:ascii="Calibri" w:hAnsi="Calibri"/>
        </w:rPr>
        <w:t xml:space="preserve"> </w:t>
      </w:r>
      <w:r w:rsidR="004D42E5">
        <w:rPr>
          <w:rFonts w:ascii="Calibri" w:hAnsi="Calibri"/>
        </w:rPr>
        <w:t xml:space="preserve">evolved </w:t>
      </w:r>
      <w:r w:rsidR="00495775" w:rsidRPr="00B01419">
        <w:rPr>
          <w:rFonts w:ascii="Calibri" w:hAnsi="Calibri"/>
        </w:rPr>
        <w:t xml:space="preserve">in nature </w:t>
      </w:r>
      <w:r w:rsidR="00CB4D45" w:rsidRPr="00B01419">
        <w:rPr>
          <w:rFonts w:ascii="Calibri" w:hAnsi="Calibri"/>
        </w:rPr>
        <w:fldChar w:fldCharType="begin"/>
      </w:r>
      <w:r w:rsidR="000F480C">
        <w:rPr>
          <w:rFonts w:ascii="Calibri" w:hAnsi="Calibri"/>
        </w:rPr>
        <w:instrText xml:space="preserve"> ADDIN EN.CITE &lt;EndNote&gt;&lt;Cite&gt;&lt;Author&gt;McNamara&lt;/Author&gt;&lt;Year&gt;2006&lt;/Year&gt;&lt;RecNum&gt;3&lt;/RecNum&gt;&lt;DisplayText&gt;(10)&lt;/DisplayText&gt;&lt;record&gt;&lt;rec-number&gt;3&lt;/rec-number&gt;&lt;foreign-keys&gt;&lt;key app="EN" db-id="fp5e59twdzf9tie2ts5xpwpgfxr5szvv9vdf"&gt;3&lt;/key&gt;&lt;/foreign-keys&gt;&lt;ref-type name="Journal Article"&gt;17&lt;/ref-type&gt;&lt;contributors&gt;&lt;authors&gt;&lt;author&gt;McNamara, J. M.&lt;/author&gt;&lt;author&gt;Green, R. F.&lt;/author&gt;&lt;author&gt;Olsson, O.&lt;/author&gt;&lt;/authors&gt;&lt;/contributors&gt;&lt;auth-address&gt;McNamara, JM&amp;#xD;Univ Bristol, Dept Math, Bristol BS8 1TW, Avon, England&amp;#xD;Univ Bristol, Dept Math, Bristol BS8 1TW, Avon, England&amp;#xD;Univ Bristol, Dept Math, Bristol BS8 1TW, Avon, England&amp;#xD;Univ Minnesota, Dept Math &amp;amp; Stat, Duluth, MN 55812 USA&amp;#xD;Lund Univ, Dept Anim Ecol, SE-22362 Lund, Sweden&lt;/auth-address&gt;&lt;titles&gt;&lt;title&gt;Bayes&amp;apos; theorem and its applications in animal behaviour&lt;/title&gt;&lt;secondary-title&gt;Oikos&lt;/secondary-title&gt;&lt;alt-title&gt;Oikos&lt;/alt-title&gt;&lt;/titles&gt;&lt;periodical&gt;&lt;full-title&gt;Oikos&lt;/full-title&gt;&lt;abbr-1&gt;Oikos&lt;/abbr-1&gt;&lt;/periodical&gt;&lt;alt-periodical&gt;&lt;full-title&gt;Oikos&lt;/full-title&gt;&lt;abbr-1&gt;Oikos&lt;/abbr-1&gt;&lt;/alt-periodical&gt;&lt;pages&gt;243-251&lt;/pages&gt;&lt;volume&gt;112&lt;/volume&gt;&lt;number&gt;2&lt;/number&gt;&lt;keywords&gt;&lt;keyword&gt;gaining ecological information&lt;/keyword&gt;&lt;keyword&gt;predation risk&lt;/keyword&gt;&lt;keyword&gt;patch use&lt;/keyword&gt;&lt;keyword&gt;mate choice&lt;/keyword&gt;&lt;keyword&gt;foragers&lt;/keyword&gt;&lt;keyword&gt;environment&lt;/keyword&gt;&lt;keyword&gt;rules&lt;/keyword&gt;&lt;keyword&gt;decision&lt;/keyword&gt;&lt;keyword&gt;food&lt;/keyword&gt;&lt;keyword&gt;exploitation&lt;/keyword&gt;&lt;/keywords&gt;&lt;dates&gt;&lt;year&gt;2006&lt;/year&gt;&lt;pub-dates&gt;&lt;date&gt;Feb&lt;/date&gt;&lt;/pub-dates&gt;&lt;/dates&gt;&lt;isbn&gt;0030-1299&lt;/isbn&gt;&lt;accession-num&gt;WOS:000234800700002&lt;/accession-num&gt;&lt;urls&gt;&lt;related-urls&gt;&lt;url&gt;&amp;lt;Go to ISI&amp;gt;://WOS:000234800700002&lt;/url&gt;&lt;/related-urls&gt;&lt;/urls&gt;&lt;electronic-resource-num&gt;DOI 10.1111/j.0030-1299.2006.14228.x&lt;/electronic-resource-num&gt;&lt;language&gt;English&lt;/language&gt;&lt;/record&gt;&lt;/Cite&gt;&lt;/EndNote&gt;</w:instrText>
      </w:r>
      <w:r w:rsidR="00CB4D45" w:rsidRPr="00B01419">
        <w:rPr>
          <w:rFonts w:ascii="Calibri" w:hAnsi="Calibri"/>
        </w:rPr>
        <w:fldChar w:fldCharType="separate"/>
      </w:r>
      <w:r w:rsidR="000F480C">
        <w:rPr>
          <w:rFonts w:ascii="Calibri" w:hAnsi="Calibri"/>
          <w:noProof/>
        </w:rPr>
        <w:t>(</w:t>
      </w:r>
      <w:hyperlink w:anchor="_ENREF_10" w:tooltip="McNamara, 2006 #3" w:history="1">
        <w:r w:rsidR="002A2986">
          <w:rPr>
            <w:rFonts w:ascii="Calibri" w:hAnsi="Calibri"/>
            <w:noProof/>
          </w:rPr>
          <w:t>10</w:t>
        </w:r>
      </w:hyperlink>
      <w:r w:rsidR="000F480C">
        <w:rPr>
          <w:rFonts w:ascii="Calibri" w:hAnsi="Calibri"/>
          <w:noProof/>
        </w:rPr>
        <w:t>)</w:t>
      </w:r>
      <w:r w:rsidR="00CB4D45" w:rsidRPr="00B01419">
        <w:rPr>
          <w:rFonts w:ascii="Calibri" w:hAnsi="Calibri"/>
        </w:rPr>
        <w:fldChar w:fldCharType="end"/>
      </w:r>
      <w:r w:rsidR="00495775" w:rsidRPr="00B01419">
        <w:rPr>
          <w:rFonts w:ascii="Calibri" w:hAnsi="Calibri"/>
        </w:rPr>
        <w:t xml:space="preserve">. </w:t>
      </w:r>
      <w:r w:rsidR="004D42E5" w:rsidRPr="00B01419">
        <w:t xml:space="preserve">Whilst there is abundant evidence </w:t>
      </w:r>
      <w:r w:rsidR="004D42E5">
        <w:t>that many behavio</w:t>
      </w:r>
      <w:r w:rsidR="004D42E5" w:rsidRPr="00243C03">
        <w:t>r</w:t>
      </w:r>
      <w:r w:rsidR="004D42E5">
        <w:t>s</w:t>
      </w:r>
      <w:r w:rsidR="004D42E5" w:rsidRPr="00243C03">
        <w:t xml:space="preserve"> from both vertebrates and invertebrates can be interpreted as Bayesian-like</w:t>
      </w:r>
      <w:r w:rsidR="00CB4D45">
        <w:fldChar w:fldCharType="begin"/>
      </w:r>
      <w:r w:rsidR="002A2986">
        <w:instrText xml:space="preserve"> ADDIN EN.CITE &lt;EndNote&gt;&lt;Cite&gt;&lt;Author&gt;Valone&lt;/Author&gt;&lt;Year&gt;2006&lt;/Year&gt;&lt;RecNum&gt;6&lt;/RecNum&gt;&lt;DisplayText&gt;(13)&lt;/DisplayText&gt;&lt;record&gt;&lt;rec-number&gt;6&lt;/rec-number&gt;&lt;foreign-keys&gt;&lt;key app="EN" db-id="fp5e59twdzf9tie2ts5xpwpgfxr5szvv9vdf"&gt;6&lt;/key&gt;&lt;/foreign-keys&gt;&lt;ref-type name="Journal Article"&gt;17&lt;/ref-type&gt;&lt;contributors&gt;&lt;authors&gt;&lt;author&gt;Valone, T. J.&lt;/author&gt;&lt;/authors&gt;&lt;/contributors&gt;&lt;auth-address&gt;Valone, TJ&amp;#xD;St Louis Univ, Dept Biol, St Louis, MO 63103 USA&amp;#xD;St Louis Univ, Dept Biol, St Louis, MO 63103 USA&amp;#xD;St Louis Univ, Dept Biol, St Louis, MO 63103 USA&lt;/auth-address&gt;&lt;titles&gt;&lt;title&gt;Are animals capable of Bayesian updating? An empirical review&lt;/title&gt;&lt;secondary-title&gt;Oikos&lt;/secondary-title&gt;&lt;alt-title&gt;Oikos&lt;/alt-title&gt;&lt;/titles&gt;&lt;periodical&gt;&lt;full-title&gt;Oikos&lt;/full-title&gt;&lt;abbr-1&gt;Oikos&lt;/abbr-1&gt;&lt;/periodical&gt;&lt;alt-periodical&gt;&lt;full-title&gt;Oikos&lt;/full-title&gt;&lt;abbr-1&gt;Oikos&lt;/abbr-1&gt;&lt;/alt-periodical&gt;&lt;pages&gt;252-259&lt;/pages&gt;&lt;volume&gt;112&lt;/volume&gt;&lt;number&gt;2&lt;/number&gt;&lt;keywords&gt;&lt;keyword&gt;breeding habitat selection&lt;/keyword&gt;&lt;keyword&gt;public information&lt;/keyword&gt;&lt;keyword&gt;patch assessment&lt;/keyword&gt;&lt;keyword&gt;sampling behavior&lt;/keyword&gt;&lt;keyword&gt;decision-making&lt;/keyword&gt;&lt;keyword&gt;mate-choice&lt;/keyword&gt;&lt;keyword&gt;field-test&lt;/keyword&gt;&lt;keyword&gt;foragers&lt;/keyword&gt;&lt;keyword&gt;environments&lt;/keyword&gt;&lt;keyword&gt;starlings&lt;/keyword&gt;&lt;/keywords&gt;&lt;dates&gt;&lt;year&gt;2006&lt;/year&gt;&lt;pub-dates&gt;&lt;date&gt;Feb&lt;/date&gt;&lt;/pub-dates&gt;&lt;/dates&gt;&lt;isbn&gt;0030-1299&lt;/isbn&gt;&lt;accession-num&gt;WOS:000234800700003&lt;/accession-num&gt;&lt;urls&gt;&lt;related-urls&gt;&lt;url&gt;&amp;lt;Go to ISI&amp;gt;://WOS:000234800700003&lt;/url&gt;&lt;/related-urls&gt;&lt;/urls&gt;&lt;language&gt;English&lt;/language&gt;&lt;/record&gt;&lt;/Cite&gt;&lt;/EndNote&gt;</w:instrText>
      </w:r>
      <w:r w:rsidR="00CB4D45">
        <w:fldChar w:fldCharType="separate"/>
      </w:r>
      <w:r w:rsidR="002A2986">
        <w:rPr>
          <w:noProof/>
        </w:rPr>
        <w:t>(</w:t>
      </w:r>
      <w:hyperlink w:anchor="_ENREF_13" w:tooltip="Valone, 2006 #6" w:history="1">
        <w:r w:rsidR="002A2986">
          <w:rPr>
            <w:noProof/>
          </w:rPr>
          <w:t>13</w:t>
        </w:r>
      </w:hyperlink>
      <w:r w:rsidR="002A2986">
        <w:rPr>
          <w:noProof/>
        </w:rPr>
        <w:t>)</w:t>
      </w:r>
      <w:r w:rsidR="00CB4D45">
        <w:fldChar w:fldCharType="end"/>
      </w:r>
      <w:r w:rsidR="004D42E5">
        <w:t xml:space="preserve">, </w:t>
      </w:r>
      <w:r w:rsidR="004D42E5" w:rsidRPr="0068302F">
        <w:t xml:space="preserve">these ideas have </w:t>
      </w:r>
      <w:r w:rsidR="004D42E5" w:rsidRPr="00243C03">
        <w:t xml:space="preserve">never explicitly </w:t>
      </w:r>
      <w:r w:rsidR="004D42E5">
        <w:t xml:space="preserve">been </w:t>
      </w:r>
      <w:r w:rsidR="004D42E5" w:rsidRPr="00243C03">
        <w:t>questioned</w:t>
      </w:r>
      <w:r w:rsidR="004D42E5">
        <w:t xml:space="preserve"> into the theory on the evolution of dispersal</w:t>
      </w:r>
      <w:r w:rsidR="004D42E5" w:rsidRPr="00B01419">
        <w:t xml:space="preserve">. </w:t>
      </w:r>
      <w:r w:rsidR="00C538C1">
        <w:t>For example, i</w:t>
      </w:r>
      <w:r w:rsidR="00C538C1" w:rsidRPr="00B01419">
        <w:rPr>
          <w:rFonts w:ascii="Calibri" w:hAnsi="Calibri"/>
        </w:rPr>
        <w:t>f the environment is stable over time</w:t>
      </w:r>
      <w:r w:rsidR="00C538C1">
        <w:rPr>
          <w:rFonts w:ascii="Calibri" w:hAnsi="Calibri"/>
        </w:rPr>
        <w:t>,</w:t>
      </w:r>
      <w:r w:rsidR="00D63598">
        <w:rPr>
          <w:rFonts w:ascii="Calibri" w:hAnsi="Calibri"/>
        </w:rPr>
        <w:t xml:space="preserve"> </w:t>
      </w:r>
      <w:r w:rsidR="00C538C1">
        <w:rPr>
          <w:rFonts w:ascii="Calibri" w:hAnsi="Calibri"/>
        </w:rPr>
        <w:t xml:space="preserve">individuals </w:t>
      </w:r>
      <w:r w:rsidR="005C467C">
        <w:rPr>
          <w:rFonts w:ascii="Calibri" w:hAnsi="Calibri"/>
        </w:rPr>
        <w:t>may</w:t>
      </w:r>
      <w:r w:rsidR="00D63598">
        <w:rPr>
          <w:rFonts w:ascii="Calibri" w:hAnsi="Calibri"/>
        </w:rPr>
        <w:t xml:space="preserve"> </w:t>
      </w:r>
      <w:r w:rsidR="00C538C1" w:rsidRPr="00B01419">
        <w:rPr>
          <w:rFonts w:ascii="Calibri" w:hAnsi="Calibri"/>
        </w:rPr>
        <w:t xml:space="preserve">use </w:t>
      </w:r>
      <w:r w:rsidR="00ED2AE7">
        <w:t>‘</w:t>
      </w:r>
      <w:r w:rsidR="00C538C1" w:rsidRPr="00B01419">
        <w:rPr>
          <w:rFonts w:ascii="Calibri" w:hAnsi="Calibri"/>
        </w:rPr>
        <w:t>prior opinions</w:t>
      </w:r>
      <w:r w:rsidR="00ED2AE7">
        <w:t>’</w:t>
      </w:r>
      <w:r w:rsidR="00D63598">
        <w:t xml:space="preserve"> </w:t>
      </w:r>
      <w:r w:rsidR="00C538C1" w:rsidRPr="00B01419">
        <w:rPr>
          <w:rFonts w:ascii="Calibri" w:hAnsi="Calibri"/>
        </w:rPr>
        <w:t>hardwired by natural selection</w:t>
      </w:r>
      <w:r>
        <w:rPr>
          <w:rFonts w:ascii="Calibri" w:hAnsi="Calibri"/>
        </w:rPr>
        <w:t xml:space="preserve"> in making dispersal decisions</w:t>
      </w:r>
      <w:r w:rsidR="00C538C1" w:rsidRPr="00B01419">
        <w:t xml:space="preserve">. </w:t>
      </w:r>
      <w:r w:rsidR="00C538C1">
        <w:t>However, t</w:t>
      </w:r>
      <w:r w:rsidR="00C538C1" w:rsidRPr="00B01419">
        <w:t xml:space="preserve">his innate information may no longer be valid if the </w:t>
      </w:r>
      <w:r w:rsidR="00F00E97">
        <w:t>environment is new or highly dynamic</w:t>
      </w:r>
      <w:r w:rsidR="00F917C8">
        <w:t xml:space="preserve"> </w:t>
      </w:r>
      <w:r w:rsidR="00CB4D45">
        <w:fldChar w:fldCharType="begin"/>
      </w:r>
      <w:r w:rsidR="008C6AB1">
        <w:instrText xml:space="preserve"> ADDIN EN.CITE &lt;EndNote&gt;&lt;Cite&gt;&lt;Author&gt;Mcnamara&lt;/Author&gt;&lt;Year&gt;1987&lt;/Year&gt;&lt;RecNum&gt;27&lt;/RecNum&gt;&lt;DisplayText&gt;(9)&lt;/DisplayText&gt;&lt;record&gt;&lt;rec-number&gt;27&lt;/rec-number&gt;&lt;foreign-keys&gt;&lt;key app="EN" db-id="fp5e59twdzf9tie2ts5xpwpgfxr5szvv9vdf"&gt;27&lt;/key&gt;&lt;/foreign-keys&gt;&lt;ref-type name="Journal Article"&gt;17&lt;/ref-type&gt;&lt;contributors&gt;&lt;authors&gt;&lt;author&gt;Mcnamara, J. M.&lt;/author&gt;&lt;author&gt;Houston, A. I.&lt;/author&gt;&lt;/authors&gt;&lt;/contributors&gt;&lt;auth-address&gt;Mcnamara, Jm&amp;#xD;Univ Walk,Sch Math,Bristol Bs8 1tw,England&amp;#xD;Univ Walk,Sch Math,Bristol Bs8 1tw,England&amp;#xD;Edward Grey Inst,Dept Zool,Oxford Ox1 3ps,England&lt;/auth-address&gt;&lt;titles&gt;&lt;title&gt;Memory and the Efficient Use of Information&lt;/title&gt;&lt;secondary-title&gt;Journal of Theoretical Biology&lt;/secondary-title&gt;&lt;alt-title&gt;J Theor Biol&lt;/alt-title&gt;&lt;/titles&gt;&lt;periodical&gt;&lt;full-title&gt;Journal of Theoretical Biology&lt;/full-title&gt;&lt;abbr-1&gt;J Theor Biol&lt;/abbr-1&gt;&lt;/periodical&gt;&lt;alt-periodical&gt;&lt;full-title&gt;Journal of Theoretical Biology&lt;/full-title&gt;&lt;abbr-1&gt;J Theor Biol&lt;/abbr-1&gt;&lt;/alt-periodical&gt;&lt;pages&gt;385-395&lt;/pages&gt;&lt;volume&gt;125&lt;/volume&gt;&lt;number&gt;4&lt;/number&gt;&lt;dates&gt;&lt;year&gt;1987&lt;/year&gt;&lt;pub-dates&gt;&lt;date&gt;Apr 21&lt;/date&gt;&lt;/pub-dates&gt;&lt;/dates&gt;&lt;isbn&gt;0022-5193&lt;/isbn&gt;&lt;accession-num&gt;WOS:A1987H277800002&lt;/accession-num&gt;&lt;urls&gt;&lt;related-urls&gt;&lt;url&gt;&amp;lt;Go to ISI&amp;gt;://WOS:A1987H277800002&lt;/url&gt;&lt;/related-urls&gt;&lt;/urls&gt;&lt;electronic-resource-num&gt;Doi 10.1016/S0022-5193(87)80209-6&lt;/electronic-resource-num&gt;&lt;language&gt;English&lt;/language&gt;&lt;/record&gt;&lt;/Cite&gt;&lt;/EndNote&gt;</w:instrText>
      </w:r>
      <w:r w:rsidR="00CB4D45">
        <w:fldChar w:fldCharType="separate"/>
      </w:r>
      <w:r w:rsidR="008C6AB1">
        <w:rPr>
          <w:noProof/>
        </w:rPr>
        <w:t>(</w:t>
      </w:r>
      <w:hyperlink w:anchor="_ENREF_9" w:tooltip="Mcnamara, 1987 #27" w:history="1">
        <w:r w:rsidR="002A2986">
          <w:rPr>
            <w:noProof/>
          </w:rPr>
          <w:t>9</w:t>
        </w:r>
      </w:hyperlink>
      <w:r w:rsidR="008C6AB1">
        <w:rPr>
          <w:noProof/>
        </w:rPr>
        <w:t>)</w:t>
      </w:r>
      <w:r w:rsidR="00CB4D45">
        <w:fldChar w:fldCharType="end"/>
      </w:r>
      <w:r w:rsidR="00C538C1">
        <w:t>,</w:t>
      </w:r>
      <w:r w:rsidR="00C538C1" w:rsidRPr="00B01419">
        <w:t xml:space="preserve"> and </w:t>
      </w:r>
      <w:r w:rsidR="00C538C1">
        <w:t xml:space="preserve">then </w:t>
      </w:r>
      <w:r w:rsidR="00C538C1" w:rsidRPr="00B01419">
        <w:t xml:space="preserve">the optimal strategy </w:t>
      </w:r>
      <w:r w:rsidR="00C538C1" w:rsidRPr="002A1617">
        <w:t xml:space="preserve">should </w:t>
      </w:r>
      <w:r w:rsidR="00C538C1">
        <w:t xml:space="preserve">be to devote time to acquire and update </w:t>
      </w:r>
      <w:r w:rsidR="00C538C1">
        <w:lastRenderedPageBreak/>
        <w:t xml:space="preserve">the </w:t>
      </w:r>
      <w:r w:rsidR="00D11836">
        <w:t xml:space="preserve">ecological </w:t>
      </w:r>
      <w:r w:rsidR="00C538C1">
        <w:t xml:space="preserve">information (i.e. prospecting; </w:t>
      </w:r>
      <w:r w:rsidR="00CB4D45">
        <w:fldChar w:fldCharType="begin"/>
      </w:r>
      <w:r w:rsidR="002A2986">
        <w:instrText xml:space="preserve"> ADDIN EN.CITE &lt;EndNote&gt;&lt;Cite&gt;&lt;Author&gt;Reed&lt;/Author&gt;&lt;Year&gt;1999   &lt;/Year&gt;&lt;RecNum&gt;50&lt;/RecNum&gt;&lt;DisplayText&gt;(14)&lt;/DisplayText&gt;&lt;record&gt;&lt;rec-number&gt;50&lt;/rec-number&gt;&lt;foreign-keys&gt;&lt;key app="EN" db-id="fp5e59twdzf9tie2ts5xpwpgfxr5szvv9vdf"&gt;50&lt;/key&gt;&lt;/foreign-keys&gt;&lt;ref-type name="Journal Article"&gt;17&lt;/ref-type&gt;&lt;contributors&gt;&lt;authors&gt;&lt;author&gt;Reed, J. M.,   Boulinier, T.,   Danchin, E.   &amp;amp;   Oring, L. W.   &lt;/author&gt;&lt;/authors&gt;&lt;/contributors&gt;&lt;titles&gt;&lt;title&gt; Informed dispersal: prospecting by birds for breeding sites.&lt;/title&gt;&lt;secondary-title&gt;Current Ornithology&lt;/secondary-title&gt;&lt;/titles&gt;&lt;periodical&gt;&lt;full-title&gt;Current Ornithology&lt;/full-title&gt;&lt;/periodical&gt;&lt;pages&gt;189–259&lt;/pages&gt;&lt;volume&gt;15&lt;/volume&gt;&lt;dates&gt;&lt;year&gt;1999   &lt;/year&gt;&lt;/dates&gt;&lt;urls&gt;&lt;/urls&gt;&lt;/record&gt;&lt;/Cite&gt;&lt;/EndNote&gt;</w:instrText>
      </w:r>
      <w:r w:rsidR="00CB4D45">
        <w:fldChar w:fldCharType="separate"/>
      </w:r>
      <w:r w:rsidR="002A2986">
        <w:rPr>
          <w:noProof/>
        </w:rPr>
        <w:t>(</w:t>
      </w:r>
      <w:hyperlink w:anchor="_ENREF_14" w:tooltip="Reed, 1999    #50" w:history="1">
        <w:r w:rsidR="002A2986">
          <w:rPr>
            <w:noProof/>
          </w:rPr>
          <w:t>14</w:t>
        </w:r>
      </w:hyperlink>
      <w:r w:rsidR="002A2986">
        <w:rPr>
          <w:noProof/>
        </w:rPr>
        <w:t>)</w:t>
      </w:r>
      <w:r w:rsidR="00CB4D45">
        <w:fldChar w:fldCharType="end"/>
      </w:r>
      <w:r w:rsidR="00C538C1">
        <w:t xml:space="preserve">) </w:t>
      </w:r>
      <w:r w:rsidR="00C538C1" w:rsidRPr="00B01419">
        <w:t>in</w:t>
      </w:r>
      <w:r w:rsidR="00C538C1" w:rsidRPr="002A1617">
        <w:t xml:space="preserve"> order to </w:t>
      </w:r>
      <w:r w:rsidR="00AD1BFF">
        <w:t>make</w:t>
      </w:r>
      <w:r w:rsidR="00C538C1">
        <w:t xml:space="preserve"> adaptive dispersal decisions. </w:t>
      </w:r>
      <w:r w:rsidR="00C270F5">
        <w:t xml:space="preserve">Despite the long-term </w:t>
      </w:r>
      <w:r w:rsidR="00F24118">
        <w:t>benefits</w:t>
      </w:r>
      <w:r w:rsidR="00C270F5">
        <w:t xml:space="preserve"> of </w:t>
      </w:r>
      <w:r w:rsidR="00F24118">
        <w:t xml:space="preserve">acquiring </w:t>
      </w:r>
      <w:r w:rsidR="00C270F5">
        <w:t xml:space="preserve">information, it may entail costs at the individual level. These costs include </w:t>
      </w:r>
      <w:r w:rsidR="00C538C1" w:rsidRPr="00C538C1">
        <w:t>energy and time to information gathering at the expense of other basic biological demands</w:t>
      </w:r>
      <w:r w:rsidR="00CB4D45">
        <w:fldChar w:fldCharType="begin"/>
      </w:r>
      <w:r w:rsidR="008C6AB1">
        <w:instrText xml:space="preserve"> ADDIN EN.CITE &lt;EndNote&gt;&lt;Cite&gt;&lt;Author&gt;McNamara&lt;/Author&gt;&lt;Year&gt;2010&lt;/Year&gt;&lt;RecNum&gt;8&lt;/RecNum&gt;&lt;DisplayText&gt;(1)&lt;/DisplayText&gt;&lt;record&gt;&lt;rec-number&gt;8&lt;/rec-number&gt;&lt;foreign-keys&gt;&lt;key app="EN" db-id="fp5e59twdzf9tie2ts5xpwpgfxr5szvv9vdf"&gt;8&lt;/key&gt;&lt;/foreign-keys&gt;&lt;ref-type name="Journal Article"&gt;17&lt;/ref-type&gt;&lt;contributors&gt;&lt;authors&gt;&lt;author&gt;McNamara, J. M.&lt;/author&gt;&lt;author&gt;Dall, S. R. X.&lt;/author&gt;&lt;/authors&gt;&lt;/contributors&gt;&lt;auth-address&gt;McNamara, JM&amp;#xD;Univ Bristol, Dept Math, Bristol BS8 1TW, Avon, England&amp;#xD;Univ Bristol, Dept Math, Bristol BS8 1TW, Avon, England&amp;#xD;Univ Bristol, Dept Math, Bristol BS8 1TW, Avon, England&amp;#xD;Univ Exeter, Sch Biosci, Ctr Ecol &amp;amp; Conservat, Tremough TR10 9EZ, Penryn, England&lt;/auth-address&gt;&lt;titles&gt;&lt;title&gt;Information is a fitness enhancing resource&lt;/title&gt;&lt;secondary-title&gt;Oikos&lt;/secondary-title&gt;&lt;alt-title&gt;Oikos&lt;/alt-title&gt;&lt;/titles&gt;&lt;periodical&gt;&lt;full-title&gt;Oikos&lt;/full-title&gt;&lt;abbr-1&gt;Oikos&lt;/abbr-1&gt;&lt;/periodical&gt;&lt;alt-periodical&gt;&lt;full-title&gt;Oikos&lt;/full-title&gt;&lt;abbr-1&gt;Oikos&lt;/abbr-1&gt;&lt;/alt-periodical&gt;&lt;pages&gt;231-236&lt;/pages&gt;&lt;volume&gt;119&lt;/volume&gt;&lt;number&gt;2&lt;/number&gt;&lt;keywords&gt;&lt;keyword&gt;public information&lt;/keyword&gt;&lt;keyword&gt;animal behavior&lt;/keyword&gt;&lt;keyword&gt;risk&lt;/keyword&gt;&lt;keyword&gt;preference&lt;/keyword&gt;&lt;keyword&gt;biology&lt;/keyword&gt;&lt;keyword&gt;cost&lt;/keyword&gt;&lt;/keywords&gt;&lt;dates&gt;&lt;year&gt;2010&lt;/year&gt;&lt;pub-dates&gt;&lt;date&gt;Feb&lt;/date&gt;&lt;/pub-dates&gt;&lt;/dates&gt;&lt;isbn&gt;0030-1299&lt;/isbn&gt;&lt;accession-num&gt;WOS:000275557500005&lt;/accession-num&gt;&lt;urls&gt;&lt;related-urls&gt;&lt;url&gt;&amp;lt;Go to ISI&amp;gt;://WOS:000275557500005&lt;/url&gt;&lt;/related-urls&gt;&lt;/urls&gt;&lt;electronic-resource-num&gt;DOI 10.1111/j.1600-0706.2009.17509.x&lt;/electronic-resource-num&gt;&lt;language&gt;English&lt;/language&gt;&lt;/record&gt;&lt;/Cite&gt;&lt;/EndNote&gt;</w:instrText>
      </w:r>
      <w:r w:rsidR="00CB4D45">
        <w:fldChar w:fldCharType="separate"/>
      </w:r>
      <w:r w:rsidR="008C6AB1">
        <w:rPr>
          <w:noProof/>
        </w:rPr>
        <w:t>(</w:t>
      </w:r>
      <w:hyperlink w:anchor="_ENREF_1" w:tooltip="McNamara, 2010 #8" w:history="1">
        <w:r w:rsidR="002A2986">
          <w:rPr>
            <w:noProof/>
          </w:rPr>
          <w:t>1</w:t>
        </w:r>
      </w:hyperlink>
      <w:r w:rsidR="008C6AB1">
        <w:rPr>
          <w:noProof/>
        </w:rPr>
        <w:t>)</w:t>
      </w:r>
      <w:r w:rsidR="00CB4D45">
        <w:fldChar w:fldCharType="end"/>
      </w:r>
      <w:r w:rsidR="00C538C1">
        <w:t>.</w:t>
      </w:r>
      <w:r w:rsidR="00F917C8">
        <w:t xml:space="preserve"> </w:t>
      </w:r>
      <w:r w:rsidR="004D42E5">
        <w:t>Thus</w:t>
      </w:r>
      <w:r w:rsidR="004D42E5" w:rsidRPr="001D26CB">
        <w:t xml:space="preserve">, there is a pressing need to develop a greater body of theory that considers how dispersal evolves when individuals use genetically-coded or acquired information, and additionally to ask how </w:t>
      </w:r>
      <w:r w:rsidR="004D42E5" w:rsidRPr="00576E52">
        <w:t xml:space="preserve">much weight an organism should put on the sampling information as opposed to innate information to make optimal </w:t>
      </w:r>
      <w:r w:rsidR="004D42E5">
        <w:t>dispersal</w:t>
      </w:r>
      <w:r w:rsidR="004D42E5" w:rsidRPr="00576E52">
        <w:t xml:space="preserve"> decisions </w:t>
      </w:r>
      <w:r w:rsidR="004D42E5" w:rsidRPr="00A25198">
        <w:t>as a function of the spatio-temporal pattern of habitat variability</w:t>
      </w:r>
      <w:r w:rsidR="004D42E5" w:rsidRPr="001D26CB">
        <w:t>.</w:t>
      </w:r>
    </w:p>
    <w:p w14:paraId="637C86A7" w14:textId="77777777" w:rsidR="008D41B2" w:rsidRDefault="005C0E44" w:rsidP="008D41B2">
      <w:commentRangeStart w:id="2"/>
      <w:r>
        <w:t>O</w:t>
      </w:r>
      <w:commentRangeEnd w:id="2"/>
      <w:r w:rsidR="00484E97">
        <w:rPr>
          <w:rStyle w:val="Refdecomentario"/>
        </w:rPr>
        <w:commentReference w:id="2"/>
      </w:r>
      <w:r>
        <w:t xml:space="preserve">ur first objective was to quantify explicitly how </w:t>
      </w:r>
      <w:r w:rsidR="00120EF1">
        <w:t xml:space="preserve">the combination of innate information and personally-acquired information influence </w:t>
      </w:r>
      <w:r w:rsidR="00120EF1" w:rsidRPr="00120EF1">
        <w:t>the evolution of dispersal strategies</w:t>
      </w:r>
      <w:r w:rsidR="00120EF1">
        <w:t>.</w:t>
      </w:r>
      <w:r w:rsidR="00811049">
        <w:t xml:space="preserve"> </w:t>
      </w:r>
      <w:r w:rsidRPr="00391DBA">
        <w:rPr>
          <w:highlight w:val="yellow"/>
        </w:rPr>
        <w:t>We used a Bayesian</w:t>
      </w:r>
      <w:r>
        <w:t xml:space="preserve"> model </w:t>
      </w:r>
      <w:r w:rsidRPr="005C0E44">
        <w:t>where an individual is able to update its inherited rules based on its sampling of the environment and the rate at which it adapts its rule (based on the personal</w:t>
      </w:r>
      <w:r w:rsidR="00666A58">
        <w:t>ly</w:t>
      </w:r>
      <w:r w:rsidR="00666A58" w:rsidRPr="00666A58">
        <w:t>-</w:t>
      </w:r>
      <w:r w:rsidR="00666A58">
        <w:t>acquired</w:t>
      </w:r>
      <w:r w:rsidRPr="005C0E44">
        <w:t xml:space="preserve"> information) is controlled by a gene that itself evolve under different environmental characteristics. </w:t>
      </w:r>
      <w:r w:rsidR="00120EF1" w:rsidRPr="00120EF1">
        <w:t xml:space="preserve">Importantly, we expect that under some environmental conditions the information stored in the genes may be more useful than under other conditions, where the information an individual acquires itself is more useful. </w:t>
      </w:r>
      <w:r>
        <w:t xml:space="preserve">Second, by looking </w:t>
      </w:r>
      <w:r w:rsidRPr="00293972">
        <w:rPr>
          <w:highlight w:val="yellow"/>
        </w:rPr>
        <w:t>at […],</w:t>
      </w:r>
      <w:r>
        <w:t xml:space="preserve"> we address our attention to the individual and population consequences of the evolved informed dispersal strategies to examine </w:t>
      </w:r>
      <w:r w:rsidRPr="00460177">
        <w:t>how well the evolution of these parameters works in terms of individual fitness or population abundance.</w:t>
      </w:r>
      <w:r w:rsidR="00811049">
        <w:t xml:space="preserve"> </w:t>
      </w:r>
      <w:r w:rsidR="00E95702">
        <w:t>T</w:t>
      </w:r>
      <w:r w:rsidR="00E95702" w:rsidRPr="00243C03">
        <w:t xml:space="preserve">he use of information has been </w:t>
      </w:r>
      <w:r w:rsidR="00E95702">
        <w:t xml:space="preserve">theoretically </w:t>
      </w:r>
      <w:r w:rsidR="00E95702" w:rsidRPr="00243C03">
        <w:t xml:space="preserve">undertaken by applying </w:t>
      </w:r>
      <w:r w:rsidR="00E95702" w:rsidRPr="00293972">
        <w:rPr>
          <w:highlight w:val="yellow"/>
        </w:rPr>
        <w:t>Bayesian statistical</w:t>
      </w:r>
      <w:r w:rsidR="00E95702" w:rsidRPr="00243C03">
        <w:t xml:space="preserve"> decision-making theory</w:t>
      </w:r>
      <w:r w:rsidR="00F917C8">
        <w:t xml:space="preserve"> </w:t>
      </w:r>
      <w:r w:rsidR="00CB4D45">
        <w:fldChar w:fldCharType="begin"/>
      </w:r>
      <w:r w:rsidR="002A2986">
        <w:instrText xml:space="preserve"> ADDIN EN.CITE &lt;EndNote&gt;&lt;Cite&gt;&lt;Author&gt;Valone&lt;/Author&gt;&lt;Year&gt;2006&lt;/Year&gt;&lt;RecNum&gt;6&lt;/RecNum&gt;&lt;DisplayText&gt;(13)&lt;/DisplayText&gt;&lt;record&gt;&lt;rec-number&gt;6&lt;/rec-number&gt;&lt;foreign-keys&gt;&lt;key app="EN" db-id="fp5e59twdzf9tie2ts5xpwpgfxr5szvv9vdf"&gt;6&lt;/key&gt;&lt;/foreign-keys&gt;&lt;ref-type name="Journal Article"&gt;17&lt;/ref-type&gt;&lt;contributors&gt;&lt;authors&gt;&lt;author&gt;Valone, T. J.&lt;/author&gt;&lt;/authors&gt;&lt;/contributors&gt;&lt;auth-address&gt;Valone, TJ&amp;#xD;St Louis Univ, Dept Biol, St Louis, MO 63103 USA&amp;#xD;St Louis Univ, Dept Biol, St Louis, MO 63103 USA&amp;#xD;St Louis Univ, Dept Biol, St Louis, MO 63103 USA&lt;/auth-address&gt;&lt;titles&gt;&lt;title&gt;Are animals capable of Bayesian updating? An empirical review&lt;/title&gt;&lt;secondary-title&gt;Oikos&lt;/secondary-title&gt;&lt;alt-title&gt;Oikos&lt;/alt-title&gt;&lt;/titles&gt;&lt;periodical&gt;&lt;full-title&gt;Oikos&lt;/full-title&gt;&lt;abbr-1&gt;Oikos&lt;/abbr-1&gt;&lt;/periodical&gt;&lt;alt-periodical&gt;&lt;full-title&gt;Oikos&lt;/full-title&gt;&lt;abbr-1&gt;Oikos&lt;/abbr-1&gt;&lt;/alt-periodical&gt;&lt;pages&gt;252-259&lt;/pages&gt;&lt;volume&gt;112&lt;/volume&gt;&lt;number&gt;2&lt;/number&gt;&lt;keywords&gt;&lt;keyword&gt;breeding habitat selection&lt;/keyword&gt;&lt;keyword&gt;public information&lt;/keyword&gt;&lt;keyword&gt;patch assessment&lt;/keyword&gt;&lt;keyword&gt;sampling behavior&lt;/keyword&gt;&lt;keyword&gt;decision-making&lt;/keyword&gt;&lt;keyword&gt;mate-choice&lt;/keyword&gt;&lt;keyword&gt;field-test&lt;/keyword&gt;&lt;keyword&gt;foragers&lt;/keyword&gt;&lt;keyword&gt;environments&lt;/keyword&gt;&lt;keyword&gt;starlings&lt;/keyword&gt;&lt;/keywords&gt;&lt;dates&gt;&lt;year&gt;2006&lt;/year&gt;&lt;pub-dates&gt;&lt;date&gt;Feb&lt;/date&gt;&lt;/pub-dates&gt;&lt;/dates&gt;&lt;isbn&gt;0030-1299&lt;/isbn&gt;&lt;accession-num&gt;WOS:000234800700003&lt;/accession-num&gt;&lt;urls&gt;&lt;related-urls&gt;&lt;url&gt;&amp;lt;Go to ISI&amp;gt;://WOS:000234800700003&lt;/url&gt;&lt;/related-urls&gt;&lt;/urls&gt;&lt;language&gt;English&lt;/language&gt;&lt;/record&gt;&lt;/Cite&gt;&lt;/EndNote&gt;</w:instrText>
      </w:r>
      <w:r w:rsidR="00CB4D45">
        <w:fldChar w:fldCharType="separate"/>
      </w:r>
      <w:r w:rsidR="002A2986">
        <w:rPr>
          <w:noProof/>
        </w:rPr>
        <w:t>(</w:t>
      </w:r>
      <w:hyperlink w:anchor="_ENREF_13" w:tooltip="Valone, 2006 #6" w:history="1">
        <w:r w:rsidR="002A2986">
          <w:rPr>
            <w:noProof/>
          </w:rPr>
          <w:t>13</w:t>
        </w:r>
      </w:hyperlink>
      <w:r w:rsidR="002A2986">
        <w:rPr>
          <w:noProof/>
        </w:rPr>
        <w:t>)</w:t>
      </w:r>
      <w:r w:rsidR="00CB4D45">
        <w:fldChar w:fldCharType="end"/>
      </w:r>
      <w:r>
        <w:t>. In particular,</w:t>
      </w:r>
      <w:r w:rsidR="00F917C8">
        <w:t xml:space="preserve"> </w:t>
      </w:r>
      <w:r w:rsidR="008020F9">
        <w:t>this</w:t>
      </w:r>
      <w:r w:rsidR="008020F9" w:rsidRPr="00243C03">
        <w:t xml:space="preserve"> fruitful approach</w:t>
      </w:r>
      <w:r w:rsidR="008020F9">
        <w:t xml:space="preserve"> has been extensively used to approximate an optimal foraging rule </w:t>
      </w:r>
      <w:r w:rsidR="00CB4D45">
        <w:fldChar w:fldCharType="begin">
          <w:fldData xml:space="preserve">PEVuZE5vdGU+PENpdGU+PEF1dGhvcj5NY25hbWFyYTwvQXV0aG9yPjxZZWFyPjE5ODA8L1llYXI+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</w:fldData>
        </w:fldChar>
      </w:r>
      <w:r w:rsidR="002A2986" w:rsidRPr="00666A58">
        <w:instrText xml:space="preserve"> ADDIN EN.CITE </w:instrText>
      </w:r>
      <w:r w:rsidR="00CB4D45" w:rsidRPr="00666A58">
        <w:fldChar w:fldCharType="begin">
          <w:fldData xml:space="preserve">PEVuZE5vdGU+PENpdGU+PEF1dGhvcj5NY25hbWFyYTwvQXV0aG9yPjxZZWFyPjE5ODA8L1llYXI+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</w:fldData>
        </w:fldChar>
      </w:r>
      <w:r w:rsidR="002A2986" w:rsidRPr="00666A58">
        <w:instrText xml:space="preserve"> ADDIN EN.CITE.DATA </w:instrText>
      </w:r>
      <w:r w:rsidR="00CB4D45" w:rsidRPr="00666A58">
        <w:fldChar w:fldCharType="end"/>
      </w:r>
      <w:r w:rsidR="00CB4D45">
        <w:fldChar w:fldCharType="separate"/>
      </w:r>
      <w:r w:rsidR="002A2986">
        <w:rPr>
          <w:noProof/>
        </w:rPr>
        <w:t>(</w:t>
      </w:r>
      <w:hyperlink w:anchor="_ENREF_2" w:tooltip="Dall, 2005 #26" w:history="1">
        <w:r w:rsidR="002A2986">
          <w:rPr>
            <w:noProof/>
          </w:rPr>
          <w:t>2</w:t>
        </w:r>
      </w:hyperlink>
      <w:r w:rsidR="002A2986">
        <w:rPr>
          <w:noProof/>
        </w:rPr>
        <w:t xml:space="preserve">, </w:t>
      </w:r>
      <w:hyperlink w:anchor="_ENREF_15" w:tooltip="Mcnamara, 1980 #49" w:history="1">
        <w:r w:rsidR="002A2986">
          <w:rPr>
            <w:noProof/>
          </w:rPr>
          <w:t>15</w:t>
        </w:r>
      </w:hyperlink>
      <w:r w:rsidR="002A2986">
        <w:rPr>
          <w:noProof/>
        </w:rPr>
        <w:t>)</w:t>
      </w:r>
      <w:r w:rsidR="00CB4D45">
        <w:fldChar w:fldCharType="end"/>
      </w:r>
      <w:r>
        <w:t xml:space="preserve">. </w:t>
      </w:r>
      <w:r w:rsidR="00E95702">
        <w:t>Here</w:t>
      </w:r>
      <w:r>
        <w:t xml:space="preserve">, by </w:t>
      </w:r>
      <w:r w:rsidRPr="00243C03">
        <w:t>combin</w:t>
      </w:r>
      <w:r>
        <w:t>ing</w:t>
      </w:r>
      <w:r w:rsidR="00F917C8">
        <w:t xml:space="preserve"> </w:t>
      </w:r>
      <w:r w:rsidR="007952BC">
        <w:t>genetically-coded</w:t>
      </w:r>
      <w:r w:rsidR="00F917C8">
        <w:t xml:space="preserve"> </w:t>
      </w:r>
      <w:r w:rsidR="007952BC">
        <w:t xml:space="preserve">information </w:t>
      </w:r>
      <w:r w:rsidRPr="00243C03">
        <w:t xml:space="preserve">in the form of a probability distribution with </w:t>
      </w:r>
      <w:r w:rsidR="006F3457">
        <w:t>personally-acquired</w:t>
      </w:r>
      <w:r w:rsidRPr="00243C03">
        <w:t xml:space="preserve"> information to ar</w:t>
      </w:r>
      <w:r>
        <w:t xml:space="preserve">rive at a </w:t>
      </w:r>
      <w:r w:rsidRPr="00243C03">
        <w:t>‘</w:t>
      </w:r>
      <w:r>
        <w:t xml:space="preserve">posterior </w:t>
      </w:r>
      <w:r w:rsidR="00507609">
        <w:t>dispersal</w:t>
      </w:r>
      <w:r w:rsidR="00F917C8">
        <w:t xml:space="preserve"> </w:t>
      </w:r>
      <w:r w:rsidR="00507609">
        <w:t>decision</w:t>
      </w:r>
      <w:r>
        <w:t xml:space="preserve">’ </w:t>
      </w:r>
      <w:r w:rsidRPr="00243C03">
        <w:t xml:space="preserve">concerning e.g. the quality of a given </w:t>
      </w:r>
      <w:r w:rsidR="008020F9">
        <w:t xml:space="preserve">destination </w:t>
      </w:r>
      <w:r w:rsidRPr="00243C03">
        <w:t>patch</w:t>
      </w:r>
      <w:r w:rsidR="008020F9">
        <w:t>,</w:t>
      </w:r>
      <w:r w:rsidR="00F917C8">
        <w:t xml:space="preserve"> </w:t>
      </w:r>
      <w:r w:rsidR="00E95702" w:rsidRPr="00E91E0A">
        <w:t xml:space="preserve">we </w:t>
      </w:r>
      <w:r>
        <w:t xml:space="preserve">aim to </w:t>
      </w:r>
      <w:r w:rsidR="00E95702" w:rsidRPr="00E91E0A">
        <w:t xml:space="preserve">take some initial steps to building up </w:t>
      </w:r>
      <w:r w:rsidR="00E95702">
        <w:t xml:space="preserve">the Bayesian dispersal theory. </w:t>
      </w:r>
    </w:p>
    <w:p w14:paraId="3B46A775" w14:textId="77777777" w:rsidR="006E422E" w:rsidRPr="00243C03" w:rsidRDefault="002955DE" w:rsidP="00A86F09">
      <w:pPr>
        <w:pStyle w:val="Ttulo1"/>
      </w:pPr>
      <w:r>
        <w:t>D</w:t>
      </w:r>
      <w:r w:rsidR="006E422E" w:rsidRPr="00243C03">
        <w:t>iscussion</w:t>
      </w:r>
    </w:p>
    <w:p w14:paraId="209317D6" w14:textId="77777777" w:rsidR="009101CB" w:rsidRPr="00243C03" w:rsidRDefault="00C11AFA" w:rsidP="008C1D80">
      <w:r>
        <w:t>F</w:t>
      </w:r>
      <w:r w:rsidRPr="00243C03">
        <w:t>or more than two decades</w:t>
      </w:r>
      <w:r>
        <w:t xml:space="preserve">, </w:t>
      </w:r>
      <w:r w:rsidRPr="00243C03">
        <w:t xml:space="preserve">the use of information has been </w:t>
      </w:r>
      <w:r>
        <w:t xml:space="preserve">theoretically </w:t>
      </w:r>
      <w:r w:rsidRPr="00243C03">
        <w:t>undertaken by applying Bayesian statistical decision-making theory</w:t>
      </w:r>
      <w:r w:rsidR="00F917C8">
        <w:t xml:space="preserve"> </w:t>
      </w:r>
      <w:r w:rsidR="00CB4D45">
        <w:fldChar w:fldCharType="begin"/>
      </w:r>
      <w:r w:rsidR="002A2986">
        <w:instrText xml:space="preserve"> ADDIN EN.CITE &lt;EndNote&gt;&lt;Cite&gt;&lt;Author&gt;Valone&lt;/Author&gt;&lt;Year&gt;2006&lt;/Year&gt;&lt;RecNum&gt;6&lt;/RecNum&gt;&lt;DisplayText&gt;(13)&lt;/DisplayText&gt;&lt;record&gt;&lt;rec-number&gt;6&lt;/rec-number&gt;&lt;foreign-keys&gt;&lt;key app="EN" db-id="fp5e59twdzf9tie2ts5xpwpgfxr5szvv9vdf"&gt;6&lt;/key&gt;&lt;/foreign-keys&gt;&lt;ref-type name="Journal Article"&gt;17&lt;/ref-type&gt;&lt;contributors&gt;&lt;authors&gt;&lt;author&gt;Valone, T. J.&lt;/author&gt;&lt;/authors&gt;&lt;/contributors&gt;&lt;auth-address&gt;Valone, TJ&amp;#xD;St Louis Univ, Dept Biol, St Louis, MO 63103 USA&amp;#xD;St Louis Univ, Dept Biol, St Louis, MO 63103 USA&amp;#xD;St Louis Univ, Dept Biol, St Louis, MO 63103 USA&lt;/auth-address&gt;&lt;titles&gt;&lt;title&gt;Are animals capable of Bayesian updating? An empirical review&lt;/title&gt;&lt;secondary-title&gt;Oikos&lt;/secondary-title&gt;&lt;alt-title&gt;Oikos&lt;/alt-title&gt;&lt;/titles&gt;&lt;periodical&gt;&lt;full-title&gt;Oikos&lt;/full-title&gt;&lt;abbr-1&gt;Oikos&lt;/abbr-1&gt;&lt;/periodical&gt;&lt;alt-periodical&gt;&lt;full-title&gt;Oikos&lt;/full-title&gt;&lt;abbr-1&gt;Oikos&lt;/abbr-1&gt;&lt;/alt-periodical&gt;&lt;pages&gt;252-259&lt;/pages&gt;&lt;volume&gt;112&lt;/volume&gt;&lt;number&gt;2&lt;/number&gt;&lt;keywords&gt;&lt;keyword&gt;breeding habitat selection&lt;/keyword&gt;&lt;keyword&gt;public information&lt;/keyword&gt;&lt;keyword&gt;patch assessment&lt;/keyword&gt;&lt;keyword&gt;sampling behavior&lt;/keyword&gt;&lt;keyword&gt;decision-making&lt;/keyword&gt;&lt;keyword&gt;mate-choice&lt;/keyword&gt;&lt;keyword&gt;field-test&lt;/keyword&gt;&lt;keyword&gt;foragers&lt;/keyword&gt;&lt;keyword&gt;environments&lt;/keyword&gt;&lt;keyword&gt;starlings&lt;/keyword&gt;&lt;/keywords&gt;&lt;dates&gt;&lt;year&gt;2006&lt;/year&gt;&lt;pub-dates&gt;&lt;date&gt;Feb&lt;/date&gt;&lt;/pub-dates&gt;&lt;/dates&gt;&lt;isbn&gt;0030-1299&lt;/isbn&gt;&lt;accession-num&gt;WOS:000234800700003&lt;/accession-num&gt;&lt;urls&gt;&lt;related-urls&gt;&lt;url&gt;&amp;lt;Go to ISI&amp;gt;://WOS:000234800700003&lt;/url&gt;&lt;/related-urls&gt;&lt;/urls&gt;&lt;language&gt;English&lt;/language&gt;&lt;/record&gt;&lt;/Cite&gt;&lt;/EndNote&gt;</w:instrText>
      </w:r>
      <w:r w:rsidR="00CB4D45">
        <w:fldChar w:fldCharType="separate"/>
      </w:r>
      <w:r w:rsidR="002A2986">
        <w:rPr>
          <w:noProof/>
        </w:rPr>
        <w:t>(</w:t>
      </w:r>
      <w:hyperlink w:anchor="_ENREF_13" w:tooltip="Valone, 2006 #6" w:history="1">
        <w:r w:rsidR="002A2986">
          <w:rPr>
            <w:noProof/>
          </w:rPr>
          <w:t>13</w:t>
        </w:r>
      </w:hyperlink>
      <w:r w:rsidR="002A2986">
        <w:rPr>
          <w:noProof/>
        </w:rPr>
        <w:t>)</w:t>
      </w:r>
      <w:r w:rsidR="00CB4D45">
        <w:fldChar w:fldCharType="end"/>
      </w:r>
      <w:r w:rsidRPr="00243C03">
        <w:t xml:space="preserve">. </w:t>
      </w:r>
      <w:r>
        <w:t>This</w:t>
      </w:r>
      <w:r w:rsidRPr="00243C03">
        <w:t xml:space="preserve"> fruitful approach allows one to combine prior knowledge in the form of a probability distribution with current sample information to ar</w:t>
      </w:r>
      <w:r>
        <w:t xml:space="preserve">rive at a </w:t>
      </w:r>
      <w:r w:rsidRPr="00243C03">
        <w:t>‘</w:t>
      </w:r>
      <w:r>
        <w:t xml:space="preserve">posterior opinion’ </w:t>
      </w:r>
      <w:r w:rsidRPr="00243C03">
        <w:t>concerning e.g. the quality of a given food patch</w:t>
      </w:r>
      <w:r w:rsidR="00F917C8">
        <w:t xml:space="preserve"> </w:t>
      </w:r>
      <w:r w:rsidR="00CB4D45">
        <w:fldChar w:fldCharType="begin">
          <w:fldData xml:space="preserve">PEVuZE5vdGU+PENpdGU+PEF1dGhvcj5NY25hbWFyYTwvQXV0aG9yPjxZZWFyPjE5ODA8L1llYXI+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</w:fldData>
        </w:fldChar>
      </w:r>
      <w:r w:rsidR="002A2986">
        <w:instrText xml:space="preserve"> ADDIN EN.CITE </w:instrText>
      </w:r>
      <w:r w:rsidR="00CB4D45">
        <w:fldChar w:fldCharType="begin">
          <w:fldData xml:space="preserve">PEVuZE5vdGU+PENpdGU+PEF1dGhvcj5NY25hbWFyYTwvQXV0aG9yPjxZZWFyPjE5ODA8L1llYXI+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</w:fldData>
        </w:fldChar>
      </w:r>
      <w:r w:rsidR="002A2986">
        <w:instrText xml:space="preserve"> ADDIN EN.CITE.DATA </w:instrText>
      </w:r>
      <w:r w:rsidR="00CB4D45">
        <w:fldChar w:fldCharType="end"/>
      </w:r>
      <w:r w:rsidR="00CB4D45">
        <w:fldChar w:fldCharType="separate"/>
      </w:r>
      <w:r w:rsidR="002A2986">
        <w:rPr>
          <w:noProof/>
        </w:rPr>
        <w:t>(</w:t>
      </w:r>
      <w:hyperlink w:anchor="_ENREF_2" w:tooltip="Dall, 2005 #26" w:history="1">
        <w:r w:rsidR="002A2986">
          <w:rPr>
            <w:noProof/>
          </w:rPr>
          <w:t>2</w:t>
        </w:r>
      </w:hyperlink>
      <w:r w:rsidR="002A2986">
        <w:rPr>
          <w:noProof/>
        </w:rPr>
        <w:t xml:space="preserve">, </w:t>
      </w:r>
      <w:hyperlink w:anchor="_ENREF_15" w:tooltip="Mcnamara, 1980 #49" w:history="1">
        <w:r w:rsidR="002A2986">
          <w:rPr>
            <w:noProof/>
          </w:rPr>
          <w:t>15</w:t>
        </w:r>
      </w:hyperlink>
      <w:r w:rsidR="002A2986">
        <w:rPr>
          <w:noProof/>
        </w:rPr>
        <w:t>)</w:t>
      </w:r>
      <w:r w:rsidR="00CB4D45">
        <w:fldChar w:fldCharType="end"/>
      </w:r>
      <w:r w:rsidRPr="00243C03">
        <w:t>.</w:t>
      </w:r>
    </w:p>
    <w:p w14:paraId="46062889" w14:textId="77777777" w:rsidR="00CA48DE" w:rsidRPr="00243C03" w:rsidRDefault="00101A37" w:rsidP="008C1D80">
      <w:pPr>
        <w:pStyle w:val="Ttulo1"/>
      </w:pPr>
      <w:r w:rsidRPr="00243C03">
        <w:t>Methods</w:t>
      </w:r>
    </w:p>
    <w:p w14:paraId="754DE7A8" w14:textId="77777777" w:rsidR="00CA48DE" w:rsidRPr="00243C03" w:rsidRDefault="00101A37" w:rsidP="008C1D80">
      <w:r w:rsidRPr="00243C03">
        <w:t>The individuals emigrate, move across the landscape, settle and reproduce. They follow</w:t>
      </w:r>
      <w:r w:rsidR="0027049C" w:rsidRPr="00243C03">
        <w:t xml:space="preserve"> a</w:t>
      </w:r>
      <w:r w:rsidR="00836D49">
        <w:t xml:space="preserve"> correlated</w:t>
      </w:r>
      <w:r w:rsidR="00F917C8">
        <w:t xml:space="preserve"> </w:t>
      </w:r>
      <w:r w:rsidRPr="00243C03">
        <w:t>random walk on a regular</w:t>
      </w:r>
      <w:r w:rsidR="00F917C8">
        <w:t xml:space="preserve"> </w:t>
      </w:r>
      <w:r w:rsidRPr="00243C03">
        <w:t xml:space="preserve">grid. Generations are discrete, individuals </w:t>
      </w:r>
      <w:r w:rsidR="00287FE5">
        <w:t>reproduce when all survivo</w:t>
      </w:r>
      <w:r w:rsidR="0089141C">
        <w:t>rs (</w:t>
      </w:r>
      <w:r w:rsidR="003E11CA">
        <w:t xml:space="preserve">who escaped the </w:t>
      </w:r>
      <w:r w:rsidR="0089141C">
        <w:t xml:space="preserve">movement mortality) </w:t>
      </w:r>
      <w:r w:rsidR="00287FE5">
        <w:t>have settled</w:t>
      </w:r>
      <w:r w:rsidRPr="00243C03">
        <w:t>. The adults die before the next generation emerges.</w:t>
      </w:r>
    </w:p>
    <w:p w14:paraId="48BD1AB5" w14:textId="77777777" w:rsidR="00CA48DE" w:rsidRPr="00243C03" w:rsidRDefault="00101A37" w:rsidP="008C1D80">
      <w:r w:rsidRPr="00243C03">
        <w:t xml:space="preserve">Before the disperser starts moving in the landscape, its information </w:t>
      </w:r>
      <w:r w:rsidR="003A2DB9">
        <w:t>about</w:t>
      </w:r>
      <w:r w:rsidRPr="00243C03">
        <w:t xml:space="preserve"> the landscape comes from three genes. These code for the mean landscape quality (</w:t>
      </w:r>
      <m:oMath>
        <m:sSub>
          <m:sSubPr>
            <m:ctrlPr>
              <w:rPr>
                <w:rFonts w:ascii="Cambria Math" w:hAnsi="Cambria Math"/>
              </w:rPr>
            </m:ctrlPr>
          </m:sSubPr>
          <m:e>
            <m:r>
              <w:rPr>
                <w:rFonts w:ascii="Cambria Math" w:hAnsi="Cambria Math"/>
              </w:rPr>
              <m:t>μ</m:t>
            </m:r>
          </m:e>
          <m:sub>
            <m:r>
              <w:rPr>
                <w:rFonts w:ascii="Cambria Math" w:hAnsi="Cambria Math"/>
              </w:rPr>
              <m:t>0</m:t>
            </m:r>
          </m:sub>
        </m:sSub>
      </m:oMath>
      <w:r w:rsidRPr="00243C03">
        <w:t>), standard deviation of landscape quality (</w:t>
      </w:r>
      <m:oMath>
        <m:sSubSup>
          <m:sSubSupPr>
            <m:ctrlPr>
              <w:rPr>
                <w:rFonts w:ascii="Cambria Math" w:hAnsi="Cambria Math"/>
              </w:rPr>
            </m:ctrlPr>
          </m:sSubSupPr>
          <m:e>
            <m:r>
              <w:rPr>
                <w:rFonts w:ascii="Cambria Math" w:hAnsi="Cambria Math"/>
              </w:rPr>
              <m:t>σ</m:t>
            </m:r>
          </m:e>
          <m:sub>
            <m:r>
              <w:rPr>
                <w:rFonts w:ascii="Cambria Math" w:hAnsi="Cambria Math"/>
              </w:rPr>
              <m:t>0</m:t>
            </m:r>
          </m:sub>
          <m:sup>
            <m:r>
              <w:rPr>
                <w:rFonts w:ascii="Cambria Math" w:hAnsi="Cambria Math"/>
              </w:rPr>
              <m:t>2</m:t>
            </m:r>
          </m:sup>
        </m:sSubSup>
      </m:oMath>
      <w:r w:rsidRPr="00243C03">
        <w:t>), and the (effective) number of data points by which these information are to be trusted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Pr="00243C03">
        <w:t>). While moving in the landscape, the individual collects further information on the mean and variance of landscape quality. We denote the individuals phenotype (its assessment of mean and varian</w:t>
      </w:r>
      <w:r w:rsidR="00ED1242" w:rsidRPr="00243C03">
        <w:t>ce</w:t>
      </w:r>
      <w:r w:rsidRPr="00243C03">
        <w:t>) after</w:t>
      </w:r>
      <w:r w:rsidR="00F917C8">
        <w:t xml:space="preserve"> </w:t>
      </w:r>
      <m:oMath>
        <m:r>
          <w:rPr>
            <w:rFonts w:ascii="Cambria Math" w:hAnsi="Cambria Math"/>
          </w:rPr>
          <m:t>n</m:t>
        </m:r>
      </m:oMath>
      <w:r w:rsidRPr="00243C03">
        <w:t xml:space="preserve"> steps by </w:t>
      </w:r>
      <m:oMath>
        <m:sSub>
          <m:sSubPr>
            <m:ctrlPr>
              <w:rPr>
                <w:rFonts w:ascii="Cambria Math" w:hAnsi="Cambria Math"/>
              </w:rPr>
            </m:ctrlPr>
          </m:sSubPr>
          <m:e>
            <m:r>
              <w:rPr>
                <w:rFonts w:ascii="Cambria Math" w:hAnsi="Cambria Math"/>
              </w:rPr>
              <m:t>μ</m:t>
            </m:r>
          </m:e>
          <m:sub>
            <m:r>
              <w:rPr>
                <w:rFonts w:ascii="Cambria Math" w:hAnsi="Cambria Math"/>
              </w:rPr>
              <m:t>n</m:t>
            </m:r>
          </m:sub>
        </m:sSub>
      </m:oMath>
      <w:r w:rsidRPr="00243C03">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oMath>
      <w:r w:rsidRPr="00243C03">
        <w:t>. Before any own observations (</w:t>
      </w:r>
      <m:oMath>
        <m:r>
          <w:rPr>
            <w:rFonts w:ascii="Cambria Math" w:hAnsi="Cambria Math"/>
          </w:rPr>
          <m:t>n=0</m:t>
        </m:r>
      </m:oMath>
      <w:r w:rsidRPr="00243C03">
        <w:t xml:space="preserve">), the phenotype equals the genotype. In the </w:t>
      </w:r>
      <m:oMath>
        <m:r>
          <w:rPr>
            <w:rFonts w:ascii="Cambria Math" w:hAnsi="Cambria Math"/>
          </w:rPr>
          <m:t>n:</m:t>
        </m:r>
      </m:oMath>
      <w:r w:rsidRPr="00243C03">
        <w:t>th step, the phenotype is updat</w:t>
      </w:r>
      <w:proofErr w:type="spellStart"/>
      <w:r w:rsidRPr="00243C03">
        <w:t>ed</w:t>
      </w:r>
      <w:proofErr w:type="spellEnd"/>
      <w:r w:rsidRPr="00243C03">
        <w:t xml:space="preserve"> by the formulae</w:t>
      </w:r>
    </w:p>
    <w:p w14:paraId="19B66334" w14:textId="77777777" w:rsidR="00CA48DE" w:rsidRPr="00243C03" w:rsidRDefault="00D02630" w:rsidP="00D02630">
      <w:pPr>
        <w:pStyle w:val="Equation"/>
      </w:pPr>
      <w:r>
        <w:lastRenderedPageBreak/>
        <w:tab/>
      </w:r>
      <m:oMath>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+n-1</m:t>
            </m:r>
          </m:num>
          <m:den>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m:t>
            </m:r>
          </m:den>
        </m:f>
        <m:sSub>
          <m:sSubPr>
            <m:ctrlPr>
              <w:rPr>
                <w:rFonts w:ascii="Cambria Math" w:hAnsi="Cambria Math"/>
              </w:rPr>
            </m:ctrlPr>
          </m:sSubPr>
          <m:e>
            <m:r>
              <w:rPr>
                <w:rFonts w:ascii="Cambria Math" w:hAnsi="Cambria Math"/>
              </w:rPr>
              <m:t>μ</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m:t>
            </m:r>
          </m:den>
        </m:f>
        <m:sSub>
          <m:sSubPr>
            <m:ctrlPr>
              <w:rPr>
                <w:rFonts w:ascii="Cambria Math" w:hAnsi="Cambria Math"/>
              </w:rPr>
            </m:ctrlPr>
          </m:sSubPr>
          <m:e>
            <m:r>
              <w:rPr>
                <w:rFonts w:ascii="Cambria Math" w:hAnsi="Cambria Math"/>
              </w:rPr>
              <m:t>q</m:t>
            </m:r>
          </m:e>
          <m:sub>
            <m:r>
              <w:rPr>
                <w:rFonts w:ascii="Cambria Math" w:hAnsi="Cambria Math"/>
              </w:rPr>
              <m:t>n</m:t>
            </m:r>
          </m:sub>
        </m:sSub>
        <m:r>
          <w:rPr>
            <w:rFonts w:ascii="Cambria Math" w:hAnsi="Cambria Math"/>
          </w:rPr>
          <m:t>,</m:t>
        </m:r>
      </m:oMath>
      <w:r>
        <w:tab/>
        <w:t xml:space="preserve">Equation </w:t>
      </w:r>
      <w:r w:rsidR="006B6F2D">
        <w:fldChar w:fldCharType="begin"/>
      </w:r>
      <w:r w:rsidR="006B6F2D">
        <w:instrText xml:space="preserve"> SEQ Equation \* MERGEFORMAT </w:instrText>
      </w:r>
      <w:r w:rsidR="006B6F2D">
        <w:fldChar w:fldCharType="separate"/>
      </w:r>
      <w:r w:rsidR="007F52C0">
        <w:rPr>
          <w:noProof/>
        </w:rPr>
        <w:t>1</w:t>
      </w:r>
      <w:r w:rsidR="006B6F2D">
        <w:rPr>
          <w:noProof/>
        </w:rPr>
        <w:fldChar w:fldCharType="end"/>
      </w:r>
    </w:p>
    <w:p w14:paraId="05088661" w14:textId="77777777" w:rsidR="00CA48DE" w:rsidRPr="00243C03" w:rsidRDefault="00D02630" w:rsidP="00D02630">
      <w:pPr>
        <w:pStyle w:val="Equation"/>
      </w:pPr>
      <w:r>
        <w:tab/>
      </w:r>
      <w:bookmarkStart w:id="3" w:name="_Ref386410405"/>
      <m:oMath>
        <m:sSubSup>
          <m:sSubSupPr>
            <m:ctrlPr>
              <w:rPr>
                <w:rFonts w:ascii="Cambria Math" w:hAnsi="Cambria Math"/>
              </w:rPr>
            </m:ctrlPr>
          </m:sSubSupPr>
          <m:e>
            <m:r>
              <w:rPr>
                <w:rFonts w:ascii="Cambria Math" w:hAnsi="Cambria Math"/>
              </w:rPr>
              <m:t>σ</m:t>
            </m:r>
          </m:e>
          <m:sub>
            <m:r>
              <w:rPr>
                <w:rFonts w:ascii="Cambria Math" w:hAnsi="Cambria Math"/>
              </w:rPr>
              <m:t>n</m:t>
            </m:r>
          </m:sub>
          <m:sup>
            <m:r>
              <w:rPr>
                <w:rFonts w:ascii="Cambria Math" w:hAnsi="Cambria Math"/>
              </w:rPr>
              <m:t>2</m:t>
            </m:r>
          </m:sup>
        </m:sSubSup>
        <m:r>
          <w:rPr>
            <w:rFonts w:ascii="Cambria Math" w:hAnsi="Cambria Math"/>
          </w:rPr>
          <m:t xml:space="preserve">= </m:t>
        </m:r>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+n-1</m:t>
                    </m:r>
                  </m:e>
                </m:d>
                <m:sSubSup>
                  <m:sSubSupPr>
                    <m:ctrlPr>
                      <w:rPr>
                        <w:rFonts w:ascii="Cambria Math" w:hAnsi="Cambria Math"/>
                      </w:rPr>
                    </m:ctrlPr>
                  </m:sSubSupPr>
                  <m:e>
                    <m:r>
                      <w:rPr>
                        <w:rFonts w:ascii="Cambria Math" w:hAnsi="Cambria Math"/>
                      </w:rPr>
                      <m:t>σ</m:t>
                    </m:r>
                  </m:e>
                  <m:sub>
                    <m:r>
                      <w:rPr>
                        <w:rFonts w:ascii="Cambria Math" w:hAnsi="Cambria Math"/>
                      </w:rPr>
                      <m:t>n-1</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+n-1</m:t>
                    </m:r>
                  </m:num>
                  <m:den>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n-1</m:t>
                            </m:r>
                          </m:sub>
                        </m:sSub>
                      </m:e>
                    </m:d>
                  </m:e>
                  <m:sup>
                    <m:r>
                      <w:rPr>
                        <w:rFonts w:ascii="Cambria Math" w:hAnsi="Cambria Math"/>
                      </w:rPr>
                      <m:t>2</m:t>
                    </m:r>
                  </m:sup>
                </m:sSup>
              </m:e>
            </m:d>
          </m:num>
          <m:den>
            <m:sSub>
              <m:sSubPr>
                <m:ctrlPr>
                  <w:rPr>
                    <w:rFonts w:ascii="Cambria Math" w:hAnsi="Cambria Math"/>
                  </w:rPr>
                </m:ctrlPr>
              </m:sSubPr>
              <m:e>
                <m:r>
                  <w:rPr>
                    <w:rFonts w:ascii="Cambria Math" w:hAnsi="Cambria Math"/>
                  </w:rPr>
                  <m:t>k</m:t>
                </m:r>
              </m:e>
              <m:sub>
                <m:r>
                  <w:rPr>
                    <w:rFonts w:ascii="Cambria Math" w:hAnsi="Cambria Math"/>
                  </w:rPr>
                  <m:t>0</m:t>
                </m:r>
              </m:sub>
            </m:sSub>
            <m:r>
              <w:rPr>
                <w:rFonts w:ascii="Cambria Math" w:hAnsi="Cambria Math"/>
              </w:rPr>
              <m:t>+n</m:t>
            </m:r>
          </m:den>
        </m:f>
      </m:oMath>
      <w:r w:rsidR="00464FA3" w:rsidRPr="00243C03">
        <w:t>,</w:t>
      </w:r>
      <w:r>
        <w:tab/>
        <w:t xml:space="preserve">Equation </w:t>
      </w:r>
      <w:r w:rsidR="006B6F2D">
        <w:fldChar w:fldCharType="begin"/>
      </w:r>
      <w:r w:rsidR="006B6F2D">
        <w:instrText xml:space="preserve"> SEQ Equation \* MERGEFORMAT </w:instrText>
      </w:r>
      <w:r w:rsidR="006B6F2D">
        <w:fldChar w:fldCharType="separate"/>
      </w:r>
      <w:r w:rsidR="007F52C0">
        <w:rPr>
          <w:noProof/>
        </w:rPr>
        <w:t>2</w:t>
      </w:r>
      <w:r w:rsidR="006B6F2D">
        <w:rPr>
          <w:noProof/>
        </w:rPr>
        <w:fldChar w:fldCharType="end"/>
      </w:r>
      <w:bookmarkEnd w:id="3"/>
    </w:p>
    <w:p w14:paraId="3317EB77" w14:textId="77777777" w:rsidR="00CA48DE" w:rsidRPr="00243C03" w:rsidRDefault="00101A37" w:rsidP="008C1D80">
      <w:r w:rsidRPr="00243C03">
        <w:t xml:space="preserve">where </w:t>
      </w:r>
      <m:oMath>
        <m:sSub>
          <m:sSubPr>
            <m:ctrlPr>
              <w:rPr>
                <w:rFonts w:ascii="Cambria Math" w:hAnsi="Cambria Math"/>
              </w:rPr>
            </m:ctrlPr>
          </m:sSubPr>
          <m:e>
            <m:r>
              <w:rPr>
                <w:rFonts w:ascii="Cambria Math" w:hAnsi="Cambria Math"/>
              </w:rPr>
              <m:t>q</m:t>
            </m:r>
          </m:e>
          <m:sub>
            <m:r>
              <w:rPr>
                <w:rFonts w:ascii="Cambria Math" w:hAnsi="Cambria Math"/>
              </w:rPr>
              <m:t>n</m:t>
            </m:r>
          </m:sub>
        </m:sSub>
      </m:oMath>
      <w:r w:rsidRPr="00243C03">
        <w:t xml:space="preserve"> is the new data point on landscape quality. These formulae are based on Bayesian updating rules for the mean and variance of a normally distributed variable (</w:t>
      </w:r>
      <w:r w:rsidR="00312551" w:rsidRPr="00243C03">
        <w:t>REF</w:t>
      </w:r>
      <w:r w:rsidRPr="00243C03">
        <w:t xml:space="preserve">). As they relate to the posterior mean only, not the entire distribution, they ignore the fact that parameter uncertainty decreases as the sample size increases. In other words, we assume that the individual cares only about the best point estimates of these parameters, </w:t>
      </w:r>
      <w:r w:rsidR="00ED1242" w:rsidRPr="00243C03">
        <w:t xml:space="preserve">but not about </w:t>
      </w:r>
      <w:r w:rsidRPr="00243C03">
        <w:t>certain</w:t>
      </w:r>
      <w:r w:rsidR="00ED1242" w:rsidRPr="00243C03">
        <w:t>ty</w:t>
      </w:r>
      <w:r w:rsidR="00D56835">
        <w:t xml:space="preserve"> </w:t>
      </w:r>
      <w:r w:rsidR="00ED1242" w:rsidRPr="00243C03">
        <w:t xml:space="preserve">of </w:t>
      </w:r>
      <w:r w:rsidRPr="00243C03">
        <w:t>those estimates.</w:t>
      </w:r>
    </w:p>
    <w:p w14:paraId="37B0FEDC" w14:textId="77777777" w:rsidR="00CA48DE" w:rsidRPr="00243C03" w:rsidRDefault="00101A37" w:rsidP="008C1D80">
      <w:r w:rsidRPr="00243C03">
        <w:t xml:space="preserve">The individual settles </w:t>
      </w:r>
      <w:r w:rsidR="009D32EE" w:rsidRPr="00243C03">
        <w:t>when the new patch it encountered</w:t>
      </w:r>
      <w:r w:rsidRPr="00243C03">
        <w:t xml:space="preserve"> meets the settlement criterion. The criterion is that the quality of the new patch has to be at least </w:t>
      </w:r>
      <m:oMath>
        <m:r>
          <w:rPr>
            <w:rFonts w:ascii="Cambria Math" w:hAnsi="Cambria Math"/>
          </w:rPr>
          <m:t>α</m:t>
        </m:r>
      </m:oMath>
      <w:r w:rsidRPr="00243C03">
        <w:t xml:space="preserve"> standard deviations higher than mean quality,</w:t>
      </w:r>
    </w:p>
    <w:p w14:paraId="1C2E1477" w14:textId="77777777" w:rsidR="00CA48DE" w:rsidRPr="00243C03" w:rsidRDefault="00D02630" w:rsidP="00D02630">
      <w:pPr>
        <w:pStyle w:val="Equation"/>
      </w:pPr>
      <w:r>
        <w:tab/>
      </w:r>
      <w:bookmarkStart w:id="4" w:name="_Ref386410354"/>
      <m:oMath>
        <m:sSub>
          <m:sSubPr>
            <m:ctrlPr>
              <w:rPr>
                <w:rFonts w:ascii="Cambria Math" w:hAnsi="Cambria Math"/>
              </w:rPr>
            </m:ctrlPr>
          </m:sSubPr>
          <m:e>
            <m:r>
              <w:rPr>
                <w:rFonts w:ascii="Cambria Math" w:hAnsi="Cambria Math"/>
              </w:rPr>
              <m:t>q</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+α</m:t>
        </m:r>
        <m:sSub>
          <m:sSubPr>
            <m:ctrlPr>
              <w:rPr>
                <w:rFonts w:ascii="Cambria Math" w:hAnsi="Cambria Math"/>
              </w:rPr>
            </m:ctrlPr>
          </m:sSubPr>
          <m:e>
            <m:r>
              <w:rPr>
                <w:rFonts w:ascii="Cambria Math" w:hAnsi="Cambria Math"/>
              </w:rPr>
              <m:t>σ</m:t>
            </m:r>
          </m:e>
          <m:sub>
            <m:r>
              <w:rPr>
                <w:rFonts w:ascii="Cambria Math" w:hAnsi="Cambria Math"/>
              </w:rPr>
              <m:t>n</m:t>
            </m:r>
          </m:sub>
        </m:sSub>
      </m:oMath>
      <w:r>
        <w:tab/>
        <w:t xml:space="preserve">Equation </w:t>
      </w:r>
      <w:r w:rsidR="006B6F2D">
        <w:fldChar w:fldCharType="begin"/>
      </w:r>
      <w:r w:rsidR="006B6F2D">
        <w:instrText xml:space="preserve"> SEQ Equation \* MERGEFORMAT </w:instrText>
      </w:r>
      <w:r w:rsidR="006B6F2D">
        <w:fldChar w:fldCharType="separate"/>
      </w:r>
      <w:r w:rsidR="007F52C0">
        <w:rPr>
          <w:noProof/>
        </w:rPr>
        <w:t>3</w:t>
      </w:r>
      <w:r w:rsidR="006B6F2D">
        <w:rPr>
          <w:noProof/>
        </w:rPr>
        <w:fldChar w:fldCharType="end"/>
      </w:r>
      <w:bookmarkEnd w:id="4"/>
    </w:p>
    <w:p w14:paraId="2ED3EB34" w14:textId="77777777" w:rsidR="00CA48DE" w:rsidRPr="00243C03" w:rsidRDefault="00101A37" w:rsidP="008C1D80">
      <w:r w:rsidRPr="00243C03">
        <w:t xml:space="preserve">Here </w:t>
      </w:r>
      <m:oMath>
        <m:r>
          <w:rPr>
            <w:rFonts w:ascii="Cambria Math" w:hAnsi="Cambria Math"/>
          </w:rPr>
          <m:t>α</m:t>
        </m:r>
      </m:oMath>
      <w:r w:rsidRPr="00243C03">
        <w:t xml:space="preserve"> is the four</w:t>
      </w:r>
      <w:proofErr w:type="spellStart"/>
      <w:r w:rsidRPr="00243C03">
        <w:t>th</w:t>
      </w:r>
      <w:proofErr w:type="spellEnd"/>
      <w:r w:rsidRPr="00243C03">
        <w:t xml:space="preserve"> inherited parameter.</w:t>
      </w:r>
    </w:p>
    <w:p w14:paraId="12F2F8CB" w14:textId="77777777" w:rsidR="00B56AAA" w:rsidRDefault="00101A37" w:rsidP="004E57B1">
      <w:r w:rsidRPr="00243C03">
        <w:rPr>
          <w:b/>
          <w:bCs/>
        </w:rPr>
        <w:t>Reproduction and mutations</w:t>
      </w:r>
      <w:r w:rsidRPr="00243C03">
        <w:t>. Generations are non-overlapping and the individuals reproduc</w:t>
      </w:r>
      <w:r w:rsidR="008E6285" w:rsidRPr="00243C03">
        <w:t>e asexually. Traits (parameters</w:t>
      </w:r>
      <w:r w:rsidR="005A646A">
        <w:t xml:space="preserve"> </w:t>
      </w:r>
      <w:r w:rsidR="00A04D71">
        <w:rPr>
          <w:i/>
          <w:iCs/>
        </w:rPr>
        <w:t>α</w:t>
      </w:r>
      <w:r w:rsidRPr="00243C03">
        <w:rPr>
          <w:i/>
          <w:iCs/>
        </w:rPr>
        <w:t xml:space="preserve">, </w:t>
      </w:r>
      <w:r w:rsidR="00A04D71" w:rsidRPr="004E57B1">
        <w:rPr>
          <w:i/>
        </w:rPr>
        <w:t>μ</w:t>
      </w:r>
      <w:r w:rsidR="00A04D71" w:rsidRPr="004E57B1">
        <w:rPr>
          <w:i/>
          <w:iCs/>
        </w:rPr>
        <w:t>₀</w:t>
      </w:r>
      <w:r w:rsidRPr="00243C03">
        <w:rPr>
          <w:i/>
          <w:iCs/>
        </w:rPr>
        <w:t xml:space="preserve">, </w:t>
      </w:r>
      <w:r w:rsidR="00C06B41" w:rsidRPr="00243C03">
        <w:rPr>
          <w:i/>
          <w:iCs/>
        </w:rPr>
        <w:t>σ</w:t>
      </w:r>
      <w:r w:rsidRPr="00243C03">
        <w:rPr>
          <w:i/>
          <w:iCs/>
          <w:vertAlign w:val="superscript"/>
        </w:rPr>
        <w:t>2</w:t>
      </w:r>
      <w:r w:rsidR="00A04D71" w:rsidRPr="00A04D71">
        <w:rPr>
          <w:i/>
          <w:iCs/>
        </w:rPr>
        <w:t>₀</w:t>
      </w:r>
      <w:r w:rsidRPr="00243C03">
        <w:t xml:space="preserve"> and </w:t>
      </w:r>
      <w:r w:rsidRPr="00243C03">
        <w:rPr>
          <w:i/>
          <w:iCs/>
        </w:rPr>
        <w:t>k</w:t>
      </w:r>
      <w:r w:rsidR="00A04D71" w:rsidRPr="00A04D71">
        <w:rPr>
          <w:i/>
          <w:iCs/>
        </w:rPr>
        <w:t>₀</w:t>
      </w:r>
      <w:r w:rsidRPr="00243C03">
        <w:t xml:space="preserve">) are inherited with </w:t>
      </w:r>
      <w:r w:rsidR="005E3E24">
        <w:t>a mutation, which</w:t>
      </w:r>
      <w:r w:rsidR="00A714C1">
        <w:t xml:space="preserve"> is </w:t>
      </w:r>
      <w:r w:rsidRPr="00243C03">
        <w:t xml:space="preserve">the value of </w:t>
      </w:r>
      <w:r w:rsidR="00A714C1">
        <w:t>each</w:t>
      </w:r>
      <w:r w:rsidRPr="00243C03">
        <w:t xml:space="preserve"> ge</w:t>
      </w:r>
      <w:r w:rsidR="006F6BD7" w:rsidRPr="00243C03">
        <w:t>netic parameter is changed by a</w:t>
      </w:r>
      <w:r w:rsidRPr="00243C03">
        <w:t xml:space="preserve"> random</w:t>
      </w:r>
      <w:r w:rsidR="006F6BD7" w:rsidRPr="00243C03">
        <w:t xml:space="preserve"> normal value </w:t>
      </w:r>
      <w:proofErr w:type="gramStart"/>
      <w:r w:rsidR="006F6BD7" w:rsidRPr="00243C03">
        <w:t>N</w:t>
      </w:r>
      <w:r w:rsidR="00F349C6" w:rsidRPr="00243C03">
        <w:t>ormal</w:t>
      </w:r>
      <w:r w:rsidR="00E16209" w:rsidRPr="00243C03">
        <w:t>(</w:t>
      </w:r>
      <w:proofErr w:type="gramEnd"/>
      <w:r w:rsidR="00E16209" w:rsidRPr="00243C03">
        <w:rPr>
          <w:i/>
        </w:rPr>
        <w:t>g</w:t>
      </w:r>
      <w:r w:rsidR="00E16209" w:rsidRPr="00243C03">
        <w:t xml:space="preserve">, </w:t>
      </w:r>
      <w:proofErr w:type="spellStart"/>
      <w:r w:rsidR="00C06B41" w:rsidRPr="00243C03">
        <w:rPr>
          <w:i/>
        </w:rPr>
        <w:t>σ</w:t>
      </w:r>
      <w:r w:rsidR="00E16209" w:rsidRPr="00243C03">
        <w:rPr>
          <w:i/>
          <w:vertAlign w:val="subscript"/>
        </w:rPr>
        <w:t>g</w:t>
      </w:r>
      <w:proofErr w:type="spellEnd"/>
      <w:r w:rsidRPr="00243C03">
        <w:rPr>
          <w:iCs/>
        </w:rPr>
        <w:t>)</w:t>
      </w:r>
      <w:r w:rsidRPr="00243C03">
        <w:t>,</w:t>
      </w:r>
      <w:r w:rsidR="00E16209" w:rsidRPr="00243C03">
        <w:t xml:space="preserve"> where </w:t>
      </w:r>
      <w:r w:rsidR="00E16209" w:rsidRPr="00243C03">
        <w:rPr>
          <w:i/>
        </w:rPr>
        <w:t>g</w:t>
      </w:r>
      <w:r w:rsidR="00E16209" w:rsidRPr="00243C03">
        <w:t xml:space="preserve"> is the mother’s trait value, and</w:t>
      </w:r>
      <w:r w:rsidR="00FA34C2">
        <w:t xml:space="preserve"> </w:t>
      </w:r>
      <w:proofErr w:type="spellStart"/>
      <w:r w:rsidR="00C06B41" w:rsidRPr="00243C03">
        <w:rPr>
          <w:i/>
        </w:rPr>
        <w:t>σ</w:t>
      </w:r>
      <w:r w:rsidR="00E16209" w:rsidRPr="00243C03">
        <w:rPr>
          <w:i/>
          <w:vertAlign w:val="subscript"/>
        </w:rPr>
        <w:t>g</w:t>
      </w:r>
      <w:proofErr w:type="spellEnd"/>
      <w:r w:rsidR="00FA34C2">
        <w:rPr>
          <w:i/>
          <w:vertAlign w:val="subscript"/>
        </w:rPr>
        <w:t xml:space="preserve"> </w:t>
      </w:r>
      <w:r w:rsidR="00E16209" w:rsidRPr="00243C03">
        <w:t>is the tr</w:t>
      </w:r>
      <w:r w:rsidR="00BF6520">
        <w:t>ait-</w:t>
      </w:r>
      <w:r w:rsidR="008D6F05" w:rsidRPr="00243C03">
        <w:t>specific standard deviation.</w:t>
      </w:r>
      <w:r w:rsidR="00E16209" w:rsidRPr="00243C03">
        <w:t xml:space="preserve"> T</w:t>
      </w:r>
      <w:r w:rsidRPr="00243C03">
        <w:t>he resulting value of the parameter is kept within ranges specific for each parameter (</w:t>
      </w:r>
      <w:r w:rsidR="004E57B1">
        <w:rPr>
          <w:i/>
          <w:iCs/>
        </w:rPr>
        <w:t>α</w:t>
      </w:r>
      <w:r w:rsidRPr="004E57B1">
        <w:rPr>
          <w:iCs/>
        </w:rPr>
        <w:t>=</w:t>
      </w:r>
      <w:r w:rsidR="00163014" w:rsidRPr="004E57B1">
        <w:rPr>
          <w:iCs/>
        </w:rPr>
        <w:t> </w:t>
      </w:r>
      <w:r w:rsidR="000A1DB5">
        <w:t>[</w:t>
      </w:r>
      <w:r w:rsidR="00163014">
        <w:noBreakHyphen/>
      </w:r>
      <w:r w:rsidR="000A1DB5">
        <w:t>1</w:t>
      </w:r>
      <w:r w:rsidR="006D0F13">
        <w:t>0</w:t>
      </w:r>
      <w:r w:rsidRPr="00243C03">
        <w:t>,</w:t>
      </w:r>
      <w:r w:rsidR="000A1DB5">
        <w:t xml:space="preserve"> 10</w:t>
      </w:r>
      <w:r w:rsidRPr="00243C03">
        <w:t xml:space="preserve">], </w:t>
      </w:r>
      <w:r w:rsidR="005A0AEA" w:rsidRPr="005A0AEA">
        <w:rPr>
          <w:i/>
          <w:iCs/>
        </w:rPr>
        <w:t>μ₀</w:t>
      </w:r>
      <w:r w:rsidR="00163014">
        <w:t>= [</w:t>
      </w:r>
      <w:r w:rsidR="00163014">
        <w:noBreakHyphen/>
        <w:t>1</w:t>
      </w:r>
      <w:r w:rsidR="00032DB4">
        <w:t>0</w:t>
      </w:r>
      <w:r w:rsidRPr="00243C03">
        <w:t>,</w:t>
      </w:r>
      <w:r w:rsidR="00FA34C2">
        <w:t xml:space="preserve"> </w:t>
      </w:r>
      <w:r w:rsidRPr="00243C03">
        <w:t>100]</w:t>
      </w:r>
      <w:r w:rsidRPr="00243C03">
        <w:rPr>
          <w:i/>
          <w:iCs/>
        </w:rPr>
        <w:t xml:space="preserve">, </w:t>
      </w:r>
      <w:r w:rsidR="00163014" w:rsidRPr="004E57B1">
        <w:rPr>
          <w:i/>
          <w:iCs/>
        </w:rPr>
        <w:t>σ²₀</w:t>
      </w:r>
      <w:r w:rsidR="00163014">
        <w:t> </w:t>
      </w:r>
      <w:r w:rsidRPr="00243C03">
        <w:t>=</w:t>
      </w:r>
      <w:r w:rsidR="00163014">
        <w:t> </w:t>
      </w:r>
      <w:r w:rsidRPr="00243C03">
        <w:t>[0,</w:t>
      </w:r>
      <w:r w:rsidR="00FA34C2">
        <w:t xml:space="preserve"> </w:t>
      </w:r>
      <w:r w:rsidRPr="00243C03">
        <w:t xml:space="preserve">100], and </w:t>
      </w:r>
      <w:r w:rsidRPr="004E57B1">
        <w:rPr>
          <w:i/>
          <w:iCs/>
        </w:rPr>
        <w:t>k</w:t>
      </w:r>
      <w:r w:rsidR="00163014" w:rsidRPr="004E57B1">
        <w:rPr>
          <w:i/>
          <w:iCs/>
        </w:rPr>
        <w:t>₀</w:t>
      </w:r>
      <w:r w:rsidRPr="00243C03">
        <w:t>= [0, 100])</w:t>
      </w:r>
      <w:r w:rsidRPr="00243C03">
        <w:rPr>
          <w:i/>
          <w:iCs/>
        </w:rPr>
        <w:t>.</w:t>
      </w:r>
      <w:r w:rsidR="00D3593F">
        <w:rPr>
          <w:i/>
          <w:iCs/>
        </w:rPr>
        <w:t xml:space="preserve"> </w:t>
      </w:r>
      <w:proofErr w:type="spellStart"/>
      <w:r w:rsidR="00C06B41" w:rsidRPr="00243C03">
        <w:rPr>
          <w:i/>
        </w:rPr>
        <w:t>σ</w:t>
      </w:r>
      <w:r w:rsidR="00825EC4" w:rsidRPr="00243C03">
        <w:rPr>
          <w:i/>
          <w:vertAlign w:val="subscript"/>
        </w:rPr>
        <w:t>g</w:t>
      </w:r>
      <w:proofErr w:type="spellEnd"/>
      <w:r w:rsidRPr="00243C03">
        <w:t xml:space="preserve"> is different for each trait (</w:t>
      </w:r>
      <w:r w:rsidR="00C06B41" w:rsidRPr="00243C03">
        <w:rPr>
          <w:i/>
          <w:iCs/>
        </w:rPr>
        <w:t>σ</w:t>
      </w:r>
      <w:r w:rsidR="00836D49" w:rsidRPr="00836D49">
        <w:rPr>
          <w:i/>
          <w:iCs/>
          <w:vertAlign w:val="subscript"/>
        </w:rPr>
        <w:t>α</w:t>
      </w:r>
      <w:r w:rsidR="00C06B41" w:rsidRPr="00243C03">
        <w:rPr>
          <w:i/>
          <w:iCs/>
        </w:rPr>
        <w:t xml:space="preserve">= </w:t>
      </w:r>
      <w:r w:rsidR="00C2400A">
        <w:rPr>
          <w:iCs/>
        </w:rPr>
        <w:t>1</w:t>
      </w:r>
      <w:r w:rsidR="00825EC4" w:rsidRPr="00243C03">
        <w:t xml:space="preserve">, </w:t>
      </w:r>
      <w:proofErr w:type="spellStart"/>
      <w:r w:rsidR="00C06B41" w:rsidRPr="00243C03">
        <w:rPr>
          <w:i/>
          <w:iCs/>
        </w:rPr>
        <w:t>σ</w:t>
      </w:r>
      <w:r w:rsidR="00836D49" w:rsidRPr="00836D49">
        <w:rPr>
          <w:i/>
          <w:iCs/>
          <w:vertAlign w:val="subscript"/>
        </w:rPr>
        <w:t>μ</w:t>
      </w:r>
      <w:proofErr w:type="spellEnd"/>
      <w:r w:rsidR="00836D49">
        <w:rPr>
          <w:i/>
          <w:iCs/>
          <w:vertAlign w:val="subscript"/>
        </w:rPr>
        <w:t>₀</w:t>
      </w:r>
      <w:r w:rsidR="00163014">
        <w:t> = </w:t>
      </w:r>
      <w:r w:rsidR="00C06B41" w:rsidRPr="00243C03">
        <w:t>5.0</w:t>
      </w:r>
      <w:r w:rsidR="00825EC4" w:rsidRPr="00243C03">
        <w:rPr>
          <w:i/>
          <w:iCs/>
        </w:rPr>
        <w:t xml:space="preserve">, </w:t>
      </w:r>
      <w:r w:rsidR="00C06B41" w:rsidRPr="00243C03">
        <w:rPr>
          <w:i/>
          <w:iCs/>
        </w:rPr>
        <w:t>σ</w:t>
      </w:r>
      <w:r w:rsidR="00C06B41" w:rsidRPr="00243C03">
        <w:rPr>
          <w:i/>
          <w:iCs/>
          <w:vertAlign w:val="subscript"/>
        </w:rPr>
        <w:t>σ</w:t>
      </w:r>
      <w:r w:rsidR="00163014">
        <w:rPr>
          <w:i/>
          <w:iCs/>
          <w:vertAlign w:val="subscript"/>
        </w:rPr>
        <w:t>²₀</w:t>
      </w:r>
      <w:r w:rsidR="00163014">
        <w:t> </w:t>
      </w:r>
      <w:r w:rsidR="00C06B41" w:rsidRPr="00243C03">
        <w:t>=</w:t>
      </w:r>
      <w:r w:rsidR="00163014">
        <w:t> </w:t>
      </w:r>
      <w:r w:rsidR="00C06B41" w:rsidRPr="00243C03">
        <w:t>5.0</w:t>
      </w:r>
      <w:r w:rsidRPr="00243C03">
        <w:t>, and</w:t>
      </w:r>
      <w:r w:rsidR="004E57B1">
        <w:t> </w:t>
      </w:r>
      <w:proofErr w:type="spellStart"/>
      <w:r w:rsidR="00C06B41" w:rsidRPr="00243C03">
        <w:rPr>
          <w:i/>
          <w:iCs/>
        </w:rPr>
        <w:t>σ</w:t>
      </w:r>
      <w:r w:rsidR="00163014" w:rsidRPr="00243C03">
        <w:rPr>
          <w:i/>
          <w:iCs/>
          <w:vertAlign w:val="subscript"/>
        </w:rPr>
        <w:t>k</w:t>
      </w:r>
      <w:proofErr w:type="spellEnd"/>
      <w:r w:rsidR="00163014">
        <w:rPr>
          <w:i/>
          <w:iCs/>
          <w:vertAlign w:val="subscript"/>
        </w:rPr>
        <w:t>₀ </w:t>
      </w:r>
      <w:r w:rsidRPr="00243C03">
        <w:t>=</w:t>
      </w:r>
      <w:r w:rsidR="00163014">
        <w:t> </w:t>
      </w:r>
      <w:r w:rsidRPr="00243C03">
        <w:t>10</w:t>
      </w:r>
      <w:r w:rsidR="00C06B41" w:rsidRPr="00243C03">
        <w:t>.0</w:t>
      </w:r>
      <w:r w:rsidRPr="00243C03">
        <w:t>).</w:t>
      </w:r>
    </w:p>
    <w:p w14:paraId="0E3F417E" w14:textId="77777777" w:rsidR="0067594C" w:rsidRDefault="00B56AAA" w:rsidP="008C1D80">
      <w:r w:rsidRPr="00243C03">
        <w:rPr>
          <w:b/>
          <w:bCs/>
        </w:rPr>
        <w:t xml:space="preserve">Patch </w:t>
      </w:r>
      <w:r w:rsidR="00101A37" w:rsidRPr="00243C03">
        <w:rPr>
          <w:b/>
          <w:bCs/>
        </w:rPr>
        <w:t>quality</w:t>
      </w:r>
      <w:r w:rsidR="005A646A">
        <w:rPr>
          <w:b/>
          <w:bCs/>
        </w:rPr>
        <w:t xml:space="preserve"> </w:t>
      </w:r>
      <m:oMath>
        <m:r>
          <w:rPr>
            <w:rFonts w:ascii="Cambria Math" w:hAnsi="Cambria Math"/>
          </w:rPr>
          <m:t xml:space="preserve">q </m:t>
        </m:r>
      </m:oMath>
      <w:r w:rsidRPr="00243C03">
        <w:t>is a function of</w:t>
      </w:r>
      <w:r w:rsidR="00FD3DE0" w:rsidRPr="00243C03">
        <w:t xml:space="preserve"> the</w:t>
      </w:r>
      <w:r w:rsidR="00D3593F">
        <w:t xml:space="preserve"> </w:t>
      </w:r>
      <w:r w:rsidR="00101A37" w:rsidRPr="00243C03">
        <w:t>carr</w:t>
      </w:r>
      <w:r w:rsidRPr="00243C03">
        <w:t xml:space="preserve">ying capacity and population size. </w:t>
      </w:r>
      <w:r w:rsidR="00101A37" w:rsidRPr="00243C03">
        <w:t>While dispe</w:t>
      </w:r>
      <w:r w:rsidRPr="00243C03">
        <w:t>rsing, the individual perceives</w:t>
      </w:r>
      <w:r w:rsidR="00101A37" w:rsidRPr="00243C03">
        <w:t xml:space="preserve"> quality</w:t>
      </w:r>
      <w:r w:rsidRPr="00243C03">
        <w:t xml:space="preserve"> of patch </w:t>
      </w:r>
      <w:proofErr w:type="spellStart"/>
      <w:r w:rsidRPr="00243C03">
        <w:rPr>
          <w:i/>
        </w:rPr>
        <w:t>i</w:t>
      </w:r>
      <w:proofErr w:type="spellEnd"/>
      <w:r w:rsidR="00101A37" w:rsidRPr="00243C03">
        <w:t xml:space="preserve"> as</w:t>
      </w:r>
    </w:p>
    <w:p w14:paraId="2BC025AA" w14:textId="77777777" w:rsidR="0067594C" w:rsidRDefault="00D02630" w:rsidP="00360802">
      <w:pPr>
        <w:pStyle w:val="Equation"/>
      </w:pPr>
      <w:r>
        <w:tab/>
      </w:r>
      <m:oMath>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-m,</m:t>
        </m:r>
      </m:oMath>
      <w:r>
        <w:tab/>
        <w:t xml:space="preserve">Equation </w:t>
      </w:r>
      <w:r w:rsidR="006B6F2D">
        <w:fldChar w:fldCharType="begin"/>
      </w:r>
      <w:r w:rsidR="006B6F2D">
        <w:instrText xml:space="preserve"> SEQ Equation \* MERGEFORMAT </w:instrText>
      </w:r>
      <w:r w:rsidR="006B6F2D">
        <w:fldChar w:fldCharType="separate"/>
      </w:r>
      <w:r w:rsidR="007F52C0">
        <w:rPr>
          <w:noProof/>
        </w:rPr>
        <w:t>4</w:t>
      </w:r>
      <w:r w:rsidR="006B6F2D">
        <w:rPr>
          <w:noProof/>
        </w:rPr>
        <w:fldChar w:fldCharType="end"/>
      </w:r>
    </w:p>
    <w:p w14:paraId="0571A8A7" w14:textId="77777777" w:rsidR="00A32D75" w:rsidRPr="00243C03" w:rsidRDefault="00101A37" w:rsidP="008C1D80">
      <w:r w:rsidRPr="00243C03">
        <w:t>where</w:t>
      </w:r>
      <w:r w:rsidR="005B247D">
        <w:t xml:space="preserve">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00B56AAA" w:rsidRPr="00243C03">
        <w:t xml:space="preserve"> is the cells carrying capacity, and</w:t>
      </w:r>
      <w:r w:rsidR="005B247D">
        <w:t xml:space="preserve"> </w:t>
      </w:r>
      <m:oMath>
        <m:r>
          <w:rPr>
            <w:rFonts w:ascii="Cambria Math" w:hAnsi="Cambria Math"/>
          </w:rPr>
          <m:t>m</m:t>
        </m:r>
      </m:oMath>
      <w:r w:rsidRPr="00243C03">
        <w:t xml:space="preserve"> is the number of other individuals present</w:t>
      </w:r>
      <w:del w:id="5" w:author="maria" w:date="2014-08-23T14:08:00Z">
        <w:r w:rsidRPr="00243C03" w:rsidDel="005B247D">
          <w:delText>ly</w:delText>
        </w:r>
      </w:del>
      <w:r w:rsidRPr="00243C03">
        <w:t xml:space="preserve"> at that grid cell, settled or still </w:t>
      </w:r>
      <w:r w:rsidR="003A65C8" w:rsidRPr="00243C03">
        <w:t>moving</w:t>
      </w:r>
      <w:r w:rsidR="00981EE6" w:rsidRPr="00243C03">
        <w:t xml:space="preserve">. </w:t>
      </w:r>
      <w:r w:rsidR="00BF6520" w:rsidRPr="00243C03">
        <w:t>Quality</w:t>
      </w:r>
      <w:r w:rsidR="00BF6520">
        <w:t xml:space="preserve"> of </w:t>
      </w:r>
      <w:r w:rsidR="00BF6520" w:rsidRPr="00243C03">
        <w:t xml:space="preserve">an empty patch </w:t>
      </w:r>
      <w:r w:rsidR="00594A2D" w:rsidRPr="00243C03">
        <w:t xml:space="preserve">is equal to </w:t>
      </w:r>
      <w:r w:rsidR="00BF6520">
        <w:t xml:space="preserve">its </w:t>
      </w:r>
      <w:r w:rsidR="00594A2D" w:rsidRPr="00243C03">
        <w:t xml:space="preserve">carrying capacity. </w:t>
      </w:r>
      <w:r w:rsidR="00D11953" w:rsidRPr="00243C03">
        <w:t xml:space="preserve">Patch quality </w:t>
      </w:r>
      <w:r w:rsidR="002400AF" w:rsidRPr="00243C03">
        <w:t>may change</w:t>
      </w:r>
      <w:r w:rsidR="00A32D75" w:rsidRPr="00243C03">
        <w:t xml:space="preserve"> at every movement step, as the individuals move about. </w:t>
      </w:r>
    </w:p>
    <w:p w14:paraId="745FC37D" w14:textId="77777777" w:rsidR="002E19FD" w:rsidRPr="00243C03" w:rsidRDefault="00F53716" w:rsidP="008C1D80">
      <w:r w:rsidRPr="00243C03">
        <w:t>The d</w:t>
      </w:r>
      <w:r w:rsidR="00101A37" w:rsidRPr="00243C03">
        <w:t>ispersal phase</w:t>
      </w:r>
      <w:r w:rsidRPr="00243C03">
        <w:t xml:space="preserve"> lasts until either all individuals settle</w:t>
      </w:r>
      <w:r w:rsidR="00A04F83" w:rsidRPr="00243C03">
        <w:t xml:space="preserve">, die (due to per-step mortality </w:t>
      </w:r>
      <m:oMath>
        <m:sSub>
          <m:sSubPr>
            <m:ctrlPr>
              <w:rPr>
                <w:rFonts w:ascii="Cambria Math" w:hAnsi="Cambria Math"/>
                <w:i/>
              </w:rPr>
            </m:ctrlPr>
          </m:sSubPr>
          <m:e>
            <m:r>
              <w:rPr>
                <w:rFonts w:ascii="Cambria Math" w:hAnsi="Cambria Math"/>
              </w:rPr>
              <m:t>p</m:t>
            </m:r>
          </m:e>
          <m:sub>
            <m:r>
              <w:rPr>
                <w:rFonts w:ascii="Cambria Math" w:hAnsi="Cambria Math"/>
              </w:rPr>
              <m:t>mort</m:t>
            </m:r>
          </m:sub>
        </m:sSub>
        <m:r>
          <w:rPr>
            <w:rFonts w:ascii="Cambria Math" w:hAnsi="Cambria Math"/>
          </w:rPr>
          <m:t>=</m:t>
        </m:r>
        <m:r>
          <w:rPr>
            <w:rFonts w:ascii="Cambria Math" w:hAnsi="Cambria Math"/>
            <w:highlight w:val="yellow"/>
          </w:rPr>
          <m:t>0.001</m:t>
        </m:r>
      </m:oMath>
      <w:r w:rsidR="00A04F83" w:rsidRPr="00243C03">
        <w:t>)</w:t>
      </w:r>
      <w:r w:rsidRPr="00243C03">
        <w:t xml:space="preserve"> or</w:t>
      </w:r>
      <w:r w:rsidR="0067212F">
        <w:t xml:space="preserve"> until they make a maximum of </w:t>
      </w:r>
      <w:r w:rsidR="0067212F" w:rsidRPr="00A44A26">
        <w:rPr>
          <w:highlight w:val="yellow"/>
          <w:u w:val="single"/>
        </w:rPr>
        <w:t>1000</w:t>
      </w:r>
      <w:r w:rsidRPr="00243C03">
        <w:t xml:space="preserve"> steps (whichever comes first).</w:t>
      </w:r>
      <w:r w:rsidR="009B3B6D" w:rsidRPr="00243C03">
        <w:t xml:space="preserve"> Only those</w:t>
      </w:r>
      <w:r w:rsidR="0081401C" w:rsidRPr="00243C03">
        <w:t xml:space="preserve"> individuals who settled take part in reproduction. R</w:t>
      </w:r>
      <w:r w:rsidR="00101A37" w:rsidRPr="00243C03">
        <w:t xml:space="preserve">eproductive output of an individual is distributed </w:t>
      </w:r>
      <w:r w:rsidR="009B3B6D" w:rsidRPr="00243C03">
        <w:t xml:space="preserve">as </w:t>
      </w:r>
      <m:oMath>
        <m:r>
          <m:rPr>
            <m:sty m:val="p"/>
          </m:rPr>
          <w:rPr>
            <w:rFonts w:ascii="Cambria Math" w:hAnsi="Cambria Math"/>
          </w:rPr>
          <m:t xml:space="preserve">Poisson </m:t>
        </m:r>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sub>
                </m:sSub>
              </m:num>
              <m:den>
                <m:r>
                  <w:rPr>
                    <w:rFonts w:ascii="Cambria Math" w:hAnsi="Cambria Math"/>
                  </w:rPr>
                  <m:t>m</m:t>
                </m:r>
              </m:den>
            </m:f>
          </m:e>
        </m:d>
      </m:oMath>
      <w:r w:rsidR="00101A37" w:rsidRPr="00243C03">
        <w:t>, where</w:t>
      </w:r>
      <m:oMath>
        <m:r>
          <w:rPr>
            <w:rFonts w:ascii="Cambria Math" w:hAnsi="Cambria Math"/>
          </w:rPr>
          <m:t xml:space="preserve"> m</m:t>
        </m:r>
      </m:oMath>
      <w:r w:rsidR="009C6B15">
        <w:t xml:space="preserve"> is the number of individuals</w:t>
      </w:r>
      <w:r w:rsidR="00101A37" w:rsidRPr="00243C03">
        <w:t xml:space="preserve"> settled</w:t>
      </w:r>
      <w:r w:rsidR="005B247D">
        <w:t xml:space="preserve"> </w:t>
      </w:r>
      <w:r w:rsidR="00101A37" w:rsidRPr="00243C03">
        <w:t xml:space="preserve">in grid cell </w:t>
      </w:r>
      <m:oMath>
        <m:r>
          <w:rPr>
            <w:rFonts w:ascii="Cambria Math" w:hAnsi="Cambria Math"/>
          </w:rPr>
          <m:t>i</m:t>
        </m:r>
      </m:oMath>
      <w:r w:rsidR="00101A37" w:rsidRPr="00243C03">
        <w:t>.</w:t>
      </w:r>
      <w:r w:rsidR="002E19FD" w:rsidRPr="00243C03">
        <w:t xml:space="preserve"> Parents die immediately after reproducing (non-overlapping generations).</w:t>
      </w:r>
    </w:p>
    <w:p w14:paraId="18DB94CA" w14:textId="77777777" w:rsidR="008D5449" w:rsidRPr="00243C03" w:rsidRDefault="00101A37" w:rsidP="008C1D80">
      <w:r w:rsidRPr="00243C03">
        <w:rPr>
          <w:b/>
        </w:rPr>
        <w:t>The landscape</w:t>
      </w:r>
      <w:r w:rsidRPr="00243C03">
        <w:t xml:space="preserve"> is a regular</w:t>
      </w:r>
      <w:r w:rsidR="008F1D95">
        <w:t>,</w:t>
      </w:r>
      <w:r w:rsidR="005B247D">
        <w:t xml:space="preserve"> </w:t>
      </w:r>
      <w:r w:rsidR="008F1D95">
        <w:t>two-dimensional</w:t>
      </w:r>
      <w:r w:rsidRPr="00243C03">
        <w:t xml:space="preserve"> grid. Habitat quality is denoted by</w:t>
      </w:r>
      <w:r w:rsidR="005B247D">
        <w:t xml:space="preserve"> </w:t>
      </w:r>
      <w:proofErr w:type="spellStart"/>
      <w:r w:rsidR="00B36A40" w:rsidRPr="00B36A40">
        <w:rPr>
          <w:rStyle w:val="EquationChar"/>
        </w:rPr>
        <w:t>y</w:t>
      </w:r>
      <w:r w:rsidR="00B36A40" w:rsidRPr="00B36A40">
        <w:rPr>
          <w:rStyle w:val="EquationChar"/>
          <w:vertAlign w:val="subscript"/>
        </w:rPr>
        <w:t>i</w:t>
      </w:r>
      <w:proofErr w:type="spellEnd"/>
      <w:r w:rsidR="00B36A40" w:rsidRPr="00B36A40">
        <w:rPr>
          <w:rStyle w:val="EquationChar"/>
        </w:rPr>
        <w:t>(t)</w:t>
      </w:r>
      <w:r w:rsidR="005B247D">
        <w:rPr>
          <w:rStyle w:val="EquationChar"/>
        </w:rPr>
        <w:t xml:space="preserve"> </w:t>
      </w:r>
      <w:r w:rsidRPr="00243C03">
        <w:t>for grid cell</w:t>
      </w:r>
      <w:r w:rsidR="005B247D">
        <w:t xml:space="preserve"> </w:t>
      </w:r>
      <w:proofErr w:type="spellStart"/>
      <w:r w:rsidR="00B36A40" w:rsidRPr="00B36A40">
        <w:rPr>
          <w:rStyle w:val="EquationChar"/>
        </w:rPr>
        <w:t>i</w:t>
      </w:r>
      <w:proofErr w:type="spellEnd"/>
      <w:r w:rsidRPr="00243C03">
        <w:t xml:space="preserve"> for time step</w:t>
      </w:r>
      <w:r w:rsidR="005B247D">
        <w:t xml:space="preserve"> </w:t>
      </w:r>
      <w:r w:rsidR="00B36A40" w:rsidRPr="00B36A40">
        <w:rPr>
          <w:rStyle w:val="EquationChar"/>
        </w:rPr>
        <w:t>t</w:t>
      </w:r>
      <w:r w:rsidRPr="00243C03">
        <w:t xml:space="preserve">. </w:t>
      </w:r>
      <w:r w:rsidR="008D5449" w:rsidRPr="00243C03">
        <w:rPr>
          <w:rFonts w:cs="Calibri"/>
          <w:kern w:val="1"/>
        </w:rPr>
        <w:t xml:space="preserve">Grid cells’ carrying capacity </w:t>
      </w:r>
      <w:r w:rsidR="008D5449" w:rsidRPr="00E20B68">
        <w:rPr>
          <w:rStyle w:val="EquationChar"/>
        </w:rPr>
        <w:t>K</w:t>
      </w:r>
      <w:r w:rsidR="008D5449" w:rsidRPr="00243C03">
        <w:rPr>
          <w:rFonts w:cs="Calibri"/>
          <w:kern w:val="1"/>
        </w:rPr>
        <w:t xml:space="preserve"> defined by a 3-dimensional Gaussian-blurred point pattern (see Figure</w:t>
      </w:r>
      <w:r w:rsidR="002955DE" w:rsidRPr="002955DE">
        <w:rPr>
          <w:rFonts w:cs="Calibri"/>
          <w:kern w:val="1"/>
          <w:highlight w:val="yellow"/>
        </w:rPr>
        <w:t>2</w:t>
      </w:r>
      <w:r w:rsidR="008D5449" w:rsidRPr="00243C03">
        <w:rPr>
          <w:rFonts w:cs="Calibri"/>
          <w:kern w:val="1"/>
        </w:rPr>
        <w:t xml:space="preserve">). </w:t>
      </w:r>
      <w:r w:rsidR="008D5449" w:rsidRPr="00243C03">
        <w:t xml:space="preserve">The parameters </w:t>
      </w:r>
      <w:r w:rsidR="002D4F0F" w:rsidRPr="00EB5099">
        <w:rPr>
          <w:rStyle w:val="EquationChar"/>
        </w:rPr>
        <w:t>β</w:t>
      </w:r>
      <w:r w:rsidR="008D5449" w:rsidRPr="00243C03">
        <w:t xml:space="preserve"> and </w:t>
      </w:r>
      <w:r w:rsidR="002D4F0F" w:rsidRPr="00EB5099">
        <w:rPr>
          <w:rStyle w:val="EquationChar"/>
        </w:rPr>
        <w:t>γ</w:t>
      </w:r>
      <w:r w:rsidR="008D5449" w:rsidRPr="00243C03">
        <w:t xml:space="preserve"> are the characteristic spatial and temporal scales at which landscape variation occurs. </w:t>
      </w:r>
      <w:r w:rsidR="008D5449" w:rsidRPr="00243C03">
        <w:rPr>
          <w:rFonts w:cs="Calibri"/>
          <w:kern w:val="1"/>
        </w:rPr>
        <w:t xml:space="preserve">Parameter </w:t>
      </w:r>
      <w:r w:rsidR="00EB5099" w:rsidRPr="00EB5099">
        <w:rPr>
          <w:rStyle w:val="EquationChar"/>
        </w:rPr>
        <w:t>β</w:t>
      </w:r>
      <w:r w:rsidR="005B247D">
        <w:rPr>
          <w:rStyle w:val="EquationChar"/>
        </w:rPr>
        <w:t xml:space="preserve"> </w:t>
      </w:r>
      <w:r w:rsidR="001C0E27">
        <w:rPr>
          <w:rFonts w:cs="Calibri"/>
        </w:rPr>
        <w:t>controls</w:t>
      </w:r>
      <w:r w:rsidR="008D5449" w:rsidRPr="00243C03">
        <w:rPr>
          <w:rFonts w:cs="Calibri"/>
          <w:kern w:val="1"/>
        </w:rPr>
        <w:t xml:space="preserve"> spatial blur (</w:t>
      </w:r>
      <w:r w:rsidR="001E77F2" w:rsidRPr="00243C03">
        <w:rPr>
          <w:rFonts w:cs="Calibri"/>
          <w:kern w:val="1"/>
        </w:rPr>
        <w:t xml:space="preserve">i.e. </w:t>
      </w:r>
      <w:r w:rsidR="008D5449" w:rsidRPr="00243C03">
        <w:rPr>
          <w:rFonts w:cs="Calibri"/>
          <w:kern w:val="1"/>
        </w:rPr>
        <w:t>size)</w:t>
      </w:r>
      <w:r w:rsidR="00EB5099">
        <w:rPr>
          <w:rFonts w:cs="Calibri"/>
          <w:kern w:val="1"/>
        </w:rPr>
        <w:t xml:space="preserve"> of the clusters while parameter</w:t>
      </w:r>
      <w:r w:rsidR="005B247D">
        <w:rPr>
          <w:rFonts w:cs="Calibri"/>
          <w:kern w:val="1"/>
        </w:rPr>
        <w:t xml:space="preserve"> </w:t>
      </w:r>
      <w:r w:rsidR="00EB5099" w:rsidRPr="00EB5099">
        <w:rPr>
          <w:rStyle w:val="EquationChar"/>
        </w:rPr>
        <w:t>γ</w:t>
      </w:r>
      <w:r w:rsidR="00EB5099">
        <w:rPr>
          <w:rFonts w:cs="Calibri"/>
        </w:rPr>
        <w:t xml:space="preserve"> controls </w:t>
      </w:r>
      <w:r w:rsidR="003E7A6C">
        <w:rPr>
          <w:rFonts w:cs="Calibri"/>
          <w:kern w:val="1"/>
        </w:rPr>
        <w:t>‘</w:t>
      </w:r>
      <w:r w:rsidR="008D5449" w:rsidRPr="00243C03">
        <w:rPr>
          <w:rFonts w:cs="Calibri"/>
          <w:kern w:val="1"/>
        </w:rPr>
        <w:t xml:space="preserve">temporal </w:t>
      </w:r>
      <w:r w:rsidR="008D5449" w:rsidRPr="00243C03">
        <w:rPr>
          <w:rFonts w:cs="Calibri"/>
          <w:iCs/>
          <w:kern w:val="1"/>
        </w:rPr>
        <w:t>blur’</w:t>
      </w:r>
      <w:r w:rsidR="00DF7FB0">
        <w:rPr>
          <w:rFonts w:cs="Calibri"/>
          <w:iCs/>
          <w:kern w:val="1"/>
        </w:rPr>
        <w:t xml:space="preserve"> </w:t>
      </w:r>
      <w:r w:rsidR="003422B6">
        <w:rPr>
          <w:rFonts w:cs="Calibri"/>
          <w:iCs/>
          <w:kern w:val="1"/>
        </w:rPr>
        <w:t xml:space="preserve">or </w:t>
      </w:r>
      <w:r w:rsidR="00864F6C" w:rsidRPr="00243C03">
        <w:rPr>
          <w:rFonts w:cs="Calibri"/>
          <w:kern w:val="1"/>
        </w:rPr>
        <w:t>temporal</w:t>
      </w:r>
      <w:r w:rsidR="005B247D">
        <w:rPr>
          <w:rFonts w:cs="Calibri"/>
          <w:kern w:val="1"/>
        </w:rPr>
        <w:t xml:space="preserve"> </w:t>
      </w:r>
      <w:r w:rsidR="00D80F83" w:rsidRPr="00243C03">
        <w:rPr>
          <w:rFonts w:cs="Calibri"/>
          <w:iCs/>
          <w:kern w:val="1"/>
        </w:rPr>
        <w:t>spread</w:t>
      </w:r>
      <w:r w:rsidR="00DF4FBA">
        <w:rPr>
          <w:rFonts w:cs="Calibri"/>
          <w:iCs/>
          <w:kern w:val="1"/>
        </w:rPr>
        <w:t xml:space="preserve"> of the clusters </w:t>
      </w:r>
      <w:r w:rsidR="00DC2032">
        <w:rPr>
          <w:rFonts w:cs="Calibri"/>
          <w:iCs/>
          <w:kern w:val="1"/>
        </w:rPr>
        <w:t>(</w:t>
      </w:r>
      <w:r w:rsidR="008D5449" w:rsidRPr="00243C03">
        <w:rPr>
          <w:rFonts w:cs="Calibri"/>
          <w:kern w:val="1"/>
        </w:rPr>
        <w:t>i.e. how long the</w:t>
      </w:r>
      <w:r w:rsidR="001E77F2" w:rsidRPr="00243C03">
        <w:rPr>
          <w:rFonts w:cs="Calibri"/>
          <w:kern w:val="1"/>
        </w:rPr>
        <w:t xml:space="preserve"> cluster</w:t>
      </w:r>
      <w:r w:rsidR="008D5449" w:rsidRPr="00243C03">
        <w:rPr>
          <w:rFonts w:cs="Calibri"/>
          <w:kern w:val="1"/>
        </w:rPr>
        <w:t xml:space="preserve"> </w:t>
      </w:r>
      <w:proofErr w:type="gramStart"/>
      <w:r w:rsidR="008D5449" w:rsidRPr="00243C03">
        <w:rPr>
          <w:rFonts w:cs="Calibri"/>
          <w:kern w:val="1"/>
        </w:rPr>
        <w:t>persist</w:t>
      </w:r>
      <w:proofErr w:type="gramEnd"/>
      <w:r w:rsidR="001E77F2" w:rsidRPr="00243C03">
        <w:rPr>
          <w:rFonts w:cs="Calibri"/>
          <w:kern w:val="1"/>
        </w:rPr>
        <w:t>)</w:t>
      </w:r>
      <w:r w:rsidR="008D5449" w:rsidRPr="00243C03">
        <w:rPr>
          <w:rFonts w:cs="Calibri"/>
          <w:kern w:val="1"/>
        </w:rPr>
        <w:t>.</w:t>
      </w:r>
    </w:p>
    <w:p w14:paraId="3AE7BEF5" w14:textId="77777777" w:rsidR="0055117D" w:rsidRPr="00243C03" w:rsidRDefault="0055117D" w:rsidP="008C1D80">
      <w:r w:rsidRPr="00243C03">
        <w:t xml:space="preserve">Carrying capacity </w:t>
      </w:r>
      <w:r w:rsidRPr="00243C03">
        <w:rPr>
          <w:i/>
          <w:iCs/>
        </w:rPr>
        <w:t>K</w:t>
      </w:r>
      <w:r w:rsidRPr="00243C03">
        <w:t xml:space="preserve"> of a cell </w:t>
      </w:r>
      <w:proofErr w:type="spellStart"/>
      <w:r w:rsidRPr="00243C03">
        <w:rPr>
          <w:i/>
          <w:iCs/>
        </w:rPr>
        <w:t>i</w:t>
      </w:r>
      <w:proofErr w:type="spellEnd"/>
      <w:r w:rsidRPr="00243C03">
        <w:t xml:space="preserve"> is calculated as:</w:t>
      </w:r>
    </w:p>
    <w:p w14:paraId="679591F8" w14:textId="77777777" w:rsidR="00B06879" w:rsidRPr="00243C03" w:rsidRDefault="00360802" w:rsidP="00360802">
      <w:pPr>
        <w:pStyle w:val="Equation"/>
      </w:pPr>
      <w:r>
        <w:tab/>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=A</m:t>
        </m:r>
        <m:nary>
          <m:naryPr>
            <m:chr m:val="∑"/>
            <m:limLoc m:val="subSup"/>
            <m:ctrlPr>
              <w:rPr>
                <w:rFonts w:ascii="Cambria Math" w:hAnsi="Cambria Math"/>
              </w:rPr>
            </m:ctrlPr>
          </m:naryPr>
          <m:sub>
            <m:r>
              <w:rPr>
                <w:rFonts w:ascii="Cambria Math" w:hAnsi="Cambria Math"/>
              </w:rPr>
              <m:t>k=1</m:t>
            </m:r>
          </m:sub>
          <m:sup>
            <m:r>
              <w:rPr>
                <w:rFonts w:ascii="Cambria Math" w:hAnsi="Cambria Math"/>
              </w:rPr>
              <m:t>C</m:t>
            </m:r>
          </m:sup>
          <m:e>
            <m:d>
              <m:dPr>
                <m:ctrlPr>
                  <w:rPr>
                    <w:rFonts w:ascii="Cambria Math" w:hAnsi="Cambria Math"/>
                  </w:rPr>
                </m:ctrlPr>
              </m:dPr>
              <m:e>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e>
                            </m:d>
                          </m:e>
                          <m:sup>
                            <m:r>
                              <w:rPr>
                                <w:rFonts w:ascii="Cambria Math" w:hAnsi="Cambria Math"/>
                              </w:rPr>
                              <m:t>2</m:t>
                            </m:r>
                          </m:sup>
                        </m:sSup>
                      </m:num>
                      <m:den>
                        <m:r>
                          <w:rPr>
                            <w:rFonts w:ascii="Cambria Math" w:hAnsi="Cambria Math"/>
                          </w:rPr>
                          <m:t>2β</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e>
                          <m:sup>
                            <m:r>
                              <w:rPr>
                                <w:rFonts w:ascii="Cambria Math" w:hAnsi="Cambria Math"/>
                              </w:rPr>
                              <m:t>2</m:t>
                            </m:r>
                          </m:sup>
                        </m:sSup>
                      </m:num>
                      <m:den>
                        <m:r>
                          <w:rPr>
                            <w:rFonts w:ascii="Cambria Math" w:hAnsi="Cambria Math"/>
                          </w:rPr>
                          <m:t>2β</m:t>
                        </m:r>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e>
                          <m:sup>
                            <m:r>
                              <w:rPr>
                                <w:rFonts w:ascii="Cambria Math" w:hAnsi="Cambria Math"/>
                              </w:rPr>
                              <m:t>2</m:t>
                            </m:r>
                          </m:sup>
                        </m:sSup>
                      </m:num>
                      <m:den>
                        <m:r>
                          <w:rPr>
                            <w:rFonts w:ascii="Cambria Math" w:hAnsi="Cambria Math"/>
                          </w:rPr>
                          <m:t>2γ</m:t>
                        </m:r>
                      </m:den>
                    </m:f>
                  </m:e>
                </m:d>
              </m:e>
            </m:d>
          </m:e>
        </m:nary>
      </m:oMath>
      <w:r w:rsidR="000F110A" w:rsidRPr="00243C03">
        <w:t>,</w:t>
      </w:r>
      <w:r>
        <w:tab/>
        <w:t xml:space="preserve">Equation </w:t>
      </w:r>
      <w:r w:rsidR="006B6F2D">
        <w:fldChar w:fldCharType="begin"/>
      </w:r>
      <w:r w:rsidR="006B6F2D">
        <w:instrText xml:space="preserve"> SEQ Equation \* MERGEFORMAT </w:instrText>
      </w:r>
      <w:r w:rsidR="006B6F2D">
        <w:fldChar w:fldCharType="separate"/>
      </w:r>
      <w:r w:rsidR="007F52C0">
        <w:rPr>
          <w:noProof/>
        </w:rPr>
        <w:t>5</w:t>
      </w:r>
      <w:r w:rsidR="006B6F2D">
        <w:rPr>
          <w:noProof/>
        </w:rPr>
        <w:fldChar w:fldCharType="end"/>
      </w:r>
    </w:p>
    <w:p w14:paraId="700DD68B" w14:textId="77777777" w:rsidR="0055117D" w:rsidRPr="00243C03" w:rsidRDefault="0055117D" w:rsidP="008C1D80">
      <w:r w:rsidRPr="00243C03">
        <w:lastRenderedPageBreak/>
        <w:t xml:space="preserve">where </w:t>
      </w:r>
      <w:r w:rsidRPr="00243C03">
        <w:rPr>
          <w:i/>
          <w:iCs/>
        </w:rPr>
        <w:t>A</w:t>
      </w:r>
      <w:r w:rsidRPr="00243C03">
        <w:t xml:space="preserve"> is </w:t>
      </w:r>
      <w:r w:rsidR="00826ED5">
        <w:t>the</w:t>
      </w:r>
      <w:r w:rsidR="005B247D">
        <w:t xml:space="preserve"> </w:t>
      </w:r>
      <w:r w:rsidRPr="00243C03">
        <w:t xml:space="preserve">carrying capacity of the cluster </w:t>
      </w:r>
      <w:proofErr w:type="spellStart"/>
      <w:r w:rsidRPr="00243C03">
        <w:t>centre</w:t>
      </w:r>
      <w:proofErr w:type="spellEnd"/>
      <w:r w:rsidRPr="00243C03">
        <w:t xml:space="preserve">; </w:t>
      </w:r>
      <w:r w:rsidRPr="00243C03">
        <w:rPr>
          <w:i/>
        </w:rPr>
        <w:t>x</w:t>
      </w:r>
      <w:r w:rsidRPr="00243C03">
        <w:rPr>
          <w:i/>
          <w:vertAlign w:val="subscript"/>
        </w:rPr>
        <w:t>i</w:t>
      </w:r>
      <w:r w:rsidRPr="00243C03">
        <w:t xml:space="preserve">, </w:t>
      </w:r>
      <w:proofErr w:type="spellStart"/>
      <w:r w:rsidRPr="00243C03">
        <w:rPr>
          <w:i/>
        </w:rPr>
        <w:t>y</w:t>
      </w:r>
      <w:r w:rsidRPr="00243C03">
        <w:rPr>
          <w:i/>
          <w:vertAlign w:val="subscript"/>
        </w:rPr>
        <w:t>i</w:t>
      </w:r>
      <w:proofErr w:type="spellEnd"/>
      <w:r w:rsidRPr="00243C03">
        <w:t xml:space="preserve"> are spatial coordinates; </w:t>
      </w:r>
      <w:proofErr w:type="spellStart"/>
      <w:r w:rsidRPr="00A65E15">
        <w:rPr>
          <w:i/>
        </w:rPr>
        <w:t>t</w:t>
      </w:r>
      <w:r w:rsidRPr="00A65E15">
        <w:rPr>
          <w:i/>
          <w:vertAlign w:val="subscript"/>
        </w:rPr>
        <w:t>i</w:t>
      </w:r>
      <w:proofErr w:type="spellEnd"/>
      <w:r w:rsidR="00DF7FB0">
        <w:rPr>
          <w:i/>
          <w:vertAlign w:val="subscript"/>
        </w:rPr>
        <w:t xml:space="preserve"> </w:t>
      </w:r>
      <w:r w:rsidR="00AC3006" w:rsidRPr="00243C03">
        <w:t>is the ‘temporal coordinate’</w:t>
      </w:r>
      <w:r w:rsidRPr="00243C03">
        <w:t xml:space="preserve">; </w:t>
      </w:r>
      <w:proofErr w:type="spellStart"/>
      <w:r w:rsidRPr="00E20B68">
        <w:rPr>
          <w:rStyle w:val="EquationChar"/>
        </w:rPr>
        <w:t>x</w:t>
      </w:r>
      <w:r w:rsidRPr="00E20B68">
        <w:rPr>
          <w:rStyle w:val="EquationChar"/>
          <w:vertAlign w:val="subscript"/>
        </w:rPr>
        <w:t>k</w:t>
      </w:r>
      <w:proofErr w:type="spellEnd"/>
      <w:r w:rsidRPr="00243C03">
        <w:t xml:space="preserve">, </w:t>
      </w:r>
      <w:proofErr w:type="spellStart"/>
      <w:r w:rsidRPr="00E20B68">
        <w:rPr>
          <w:rStyle w:val="EquationChar"/>
        </w:rPr>
        <w:t>y</w:t>
      </w:r>
      <w:r w:rsidRPr="00E20B68">
        <w:rPr>
          <w:rStyle w:val="EquationChar"/>
          <w:vertAlign w:val="subscript"/>
        </w:rPr>
        <w:t>k</w:t>
      </w:r>
      <w:proofErr w:type="spellEnd"/>
      <w:r w:rsidRPr="00243C03">
        <w:t xml:space="preserve"> and </w:t>
      </w:r>
      <w:proofErr w:type="spellStart"/>
      <w:r w:rsidRPr="00E20B68">
        <w:rPr>
          <w:rStyle w:val="EquationChar"/>
        </w:rPr>
        <w:t>t</w:t>
      </w:r>
      <w:r w:rsidRPr="00E20B68">
        <w:rPr>
          <w:rStyle w:val="EquationChar"/>
          <w:vertAlign w:val="subscript"/>
        </w:rPr>
        <w:t>k</w:t>
      </w:r>
      <w:proofErr w:type="spellEnd"/>
      <w:r w:rsidR="005B247D">
        <w:rPr>
          <w:rStyle w:val="EquationChar"/>
          <w:vertAlign w:val="subscript"/>
        </w:rPr>
        <w:t xml:space="preserve"> </w:t>
      </w:r>
      <w:r w:rsidRPr="00243C03">
        <w:t xml:space="preserve">are coordinates of a cluster </w:t>
      </w:r>
      <w:proofErr w:type="spellStart"/>
      <w:r w:rsidRPr="00243C03">
        <w:t>centre</w:t>
      </w:r>
      <w:proofErr w:type="spellEnd"/>
      <w:r w:rsidR="005B247D">
        <w:t xml:space="preserve"> </w:t>
      </w:r>
      <w:r w:rsidRPr="00E20B68">
        <w:rPr>
          <w:rStyle w:val="EquationChar"/>
        </w:rPr>
        <w:t>k</w:t>
      </w:r>
      <w:r w:rsidRPr="00243C03">
        <w:t xml:space="preserve">; and </w:t>
      </w:r>
      <w:r w:rsidR="00095A93" w:rsidRPr="00E20B68">
        <w:rPr>
          <w:rStyle w:val="EquationChar"/>
        </w:rPr>
        <w:t>C</w:t>
      </w:r>
      <w:r w:rsidRPr="00243C03">
        <w:t xml:space="preserve"> is the number of clusters. Cluster </w:t>
      </w:r>
      <w:proofErr w:type="spellStart"/>
      <w:r w:rsidRPr="00243C03">
        <w:t>centres</w:t>
      </w:r>
      <w:proofErr w:type="spellEnd"/>
      <w:r w:rsidRPr="00243C03">
        <w:t xml:space="preserve"> are distributed (uniformly) randomly</w:t>
      </w:r>
      <w:r w:rsidR="00AC3006" w:rsidRPr="00243C03">
        <w:t xml:space="preserve"> in</w:t>
      </w:r>
      <w:r w:rsidRPr="00243C03">
        <w:t xml:space="preserve"> the 3-dimensional space</w:t>
      </w:r>
      <w:r w:rsidR="00AC3006" w:rsidRPr="00243C03">
        <w:t xml:space="preserve"> (</w:t>
      </w:r>
      <w:r w:rsidR="00FC0777">
        <w:t xml:space="preserve">i.e. </w:t>
      </w:r>
      <w:r w:rsidR="00AC3006" w:rsidRPr="00243C03">
        <w:t>space-time)</w:t>
      </w:r>
      <w:r w:rsidRPr="00243C03">
        <w:t>.</w:t>
      </w:r>
      <w:r w:rsidR="005B247D">
        <w:t xml:space="preserve"> </w:t>
      </w:r>
      <w:r w:rsidR="00AC3006" w:rsidRPr="00243C03">
        <w:t xml:space="preserve">In </w:t>
      </w:r>
      <w:r w:rsidRPr="00243C03">
        <w:t xml:space="preserve">a landscape of size </w:t>
      </w:r>
      <w:proofErr w:type="spellStart"/>
      <w:r w:rsidRPr="00E20B68">
        <w:rPr>
          <w:rStyle w:val="EquationChar"/>
        </w:rPr>
        <w:t>S</w:t>
      </w:r>
      <w:r w:rsidRPr="00E20B68">
        <w:rPr>
          <w:rStyle w:val="EquationChar"/>
          <w:vertAlign w:val="subscript"/>
        </w:rPr>
        <w:t>x</w:t>
      </w:r>
      <w:proofErr w:type="spellEnd"/>
      <w:r w:rsidR="00E20B68" w:rsidRPr="00E20B68">
        <w:rPr>
          <w:rStyle w:val="EquationChar"/>
        </w:rPr>
        <w:t xml:space="preserve"> ×</w:t>
      </w:r>
      <w:proofErr w:type="spellStart"/>
      <w:r w:rsidRPr="00E20B68">
        <w:rPr>
          <w:rStyle w:val="EquationChar"/>
        </w:rPr>
        <w:t>S</w:t>
      </w:r>
      <w:r w:rsidRPr="00E20B68">
        <w:rPr>
          <w:rStyle w:val="EquationChar"/>
          <w:vertAlign w:val="subscript"/>
        </w:rPr>
        <w:t>y</w:t>
      </w:r>
      <w:proofErr w:type="spellEnd"/>
      <w:r w:rsidRPr="00243C03">
        <w:t xml:space="preserve"> and over </w:t>
      </w:r>
      <w:r w:rsidRPr="00E20B68">
        <w:rPr>
          <w:rStyle w:val="EquationChar"/>
        </w:rPr>
        <w:t>S</w:t>
      </w:r>
      <w:r w:rsidRPr="00E20B68">
        <w:rPr>
          <w:rStyle w:val="EquationChar"/>
          <w:vertAlign w:val="subscript"/>
        </w:rPr>
        <w:t>t</w:t>
      </w:r>
      <w:r w:rsidRPr="00243C03">
        <w:t xml:space="preserve"> time-steps</w:t>
      </w:r>
      <w:r w:rsidR="00AC3006" w:rsidRPr="00243C03">
        <w:t xml:space="preserve">, </w:t>
      </w:r>
      <w:r w:rsidR="00095A93" w:rsidRPr="00E20B68">
        <w:rPr>
          <w:rStyle w:val="EquationChar"/>
        </w:rPr>
        <w:t>C</w:t>
      </w:r>
      <w:r w:rsidRPr="00243C03">
        <w:t xml:space="preserve"> is calculated as:</w:t>
      </w:r>
    </w:p>
    <w:p w14:paraId="5DEC9193" w14:textId="77777777" w:rsidR="000F110A" w:rsidRPr="00243C03" w:rsidRDefault="0083354C" w:rsidP="0083354C">
      <w:pPr>
        <w:pStyle w:val="Equation"/>
      </w:pPr>
      <w:r>
        <w:tab/>
      </w:r>
      <m:oMath>
        <m:r>
          <w:rPr>
            <w:rFonts w:ascii="Cambria Math" w:hAnsi="Cambria Math"/>
          </w:rPr>
          <m:t>C=Poisson</m:t>
        </m:r>
        <m:d>
          <m:dPr>
            <m:ctrlPr>
              <w:rPr>
                <w:rFonts w:ascii="Cambria Math" w:hAnsi="Cambria Math"/>
              </w:rPr>
            </m:ctrlPr>
          </m:dPr>
          <m:e>
            <m:f>
              <m:fPr>
                <m:ctrlPr>
                  <w:rPr>
                    <w:rFonts w:ascii="Cambria Math" w:hAnsi="Cambria Math"/>
                  </w:rPr>
                </m:ctrlPr>
              </m:fPr>
              <m:num>
                <m:acc>
                  <m:accPr>
                    <m:chr m:val="̅"/>
                    <m:ctrlPr>
                      <w:rPr>
                        <w:rFonts w:ascii="Cambria Math" w:hAnsi="Cambria Math"/>
                      </w:rPr>
                    </m:ctrlPr>
                  </m:accPr>
                  <m:e>
                    <m:r>
                      <w:rPr>
                        <w:rFonts w:ascii="Cambria Math" w:hAnsi="Cambria Math"/>
                      </w:rPr>
                      <m:t>K</m:t>
                    </m:r>
                  </m:e>
                </m:acc>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x</m:t>
                    </m:r>
                  </m:sub>
                </m:sSub>
                <m:sSub>
                  <m:sSubPr>
                    <m:ctrlPr>
                      <w:rPr>
                        <w:rFonts w:ascii="Cambria Math" w:hAnsi="Cambria Math"/>
                      </w:rPr>
                    </m:ctrlPr>
                  </m:sSubPr>
                  <m:e>
                    <m:r>
                      <w:rPr>
                        <w:rFonts w:ascii="Cambria Math" w:hAnsi="Cambria Math"/>
                      </w:rPr>
                      <m:t>S</m:t>
                    </m:r>
                  </m:e>
                  <m:sub>
                    <m:r>
                      <w:rPr>
                        <w:rFonts w:ascii="Cambria Math" w:hAnsi="Cambria Math"/>
                      </w:rPr>
                      <m:t>y</m:t>
                    </m:r>
                  </m:sub>
                </m:sSub>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num>
              <m:den>
                <m:r>
                  <w:rPr>
                    <w:rFonts w:ascii="Cambria Math" w:hAnsi="Cambria Math"/>
                  </w:rPr>
                  <m:t>2Aπ</m:t>
                </m:r>
                <m:rad>
                  <m:radPr>
                    <m:degHide m:val="1"/>
                    <m:ctrlPr>
                      <w:rPr>
                        <w:rFonts w:ascii="Cambria Math" w:hAnsi="Cambria Math"/>
                      </w:rPr>
                    </m:ctrlPr>
                  </m:radPr>
                  <m:deg/>
                  <m:e>
                    <m:r>
                      <w:rPr>
                        <w:rFonts w:ascii="Cambria Math" w:hAnsi="Cambria Math"/>
                      </w:rPr>
                      <m:t>2π</m:t>
                    </m:r>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γ</m:t>
                    </m:r>
                  </m:e>
                </m:rad>
              </m:den>
            </m:f>
          </m:e>
        </m:d>
      </m:oMath>
      <w:r w:rsidR="000F110A" w:rsidRPr="00243C03">
        <w:t>,</w:t>
      </w:r>
      <w:r>
        <w:tab/>
        <w:t xml:space="preserve">Equation </w:t>
      </w:r>
      <w:r w:rsidR="006B6F2D">
        <w:fldChar w:fldCharType="begin"/>
      </w:r>
      <w:r w:rsidR="006B6F2D">
        <w:instrText xml:space="preserve"> SEQ Equation \* MERGEFORMAT </w:instrText>
      </w:r>
      <w:r w:rsidR="006B6F2D">
        <w:fldChar w:fldCharType="separate"/>
      </w:r>
      <w:r w:rsidR="007F52C0">
        <w:rPr>
          <w:noProof/>
        </w:rPr>
        <w:t>6</w:t>
      </w:r>
      <w:r w:rsidR="006B6F2D">
        <w:rPr>
          <w:noProof/>
        </w:rPr>
        <w:fldChar w:fldCharType="end"/>
      </w:r>
    </w:p>
    <w:p w14:paraId="579990A3" w14:textId="77777777" w:rsidR="00ED5E3C" w:rsidRPr="00243C03" w:rsidRDefault="0055117D" w:rsidP="008C1D80">
      <w:r w:rsidRPr="00243C03">
        <w:t>where</w:t>
      </w:r>
      <w:r w:rsidR="005B247D">
        <w:t xml:space="preserve"> </w:t>
      </w:r>
      <w:r w:rsidR="00E20B68" w:rsidRPr="00E20B68">
        <w:rPr>
          <w:rStyle w:val="EquationChar"/>
        </w:rPr>
        <w:t>K</w:t>
      </w:r>
      <w:r w:rsidR="00E20B68">
        <w:rPr>
          <w:rStyle w:val="EquationChar"/>
          <w:rFonts w:cs="Times New Roman"/>
        </w:rPr>
        <w:t>̄</w:t>
      </w:r>
      <w:r w:rsidRPr="00243C03">
        <w:t xml:space="preserve"> is the mean landscape </w:t>
      </w:r>
      <w:r w:rsidR="00567A2A" w:rsidRPr="00243C03">
        <w:t>carrying capacity</w:t>
      </w:r>
      <w:r w:rsidR="00D73D23">
        <w:t>,</w:t>
      </w:r>
      <w:r w:rsidR="005B247D">
        <w:t xml:space="preserve"> </w:t>
      </w:r>
      <w:r w:rsidR="00D73D23">
        <w:t>which was held constant for a given set of simulations</w:t>
      </w:r>
      <w:r w:rsidRPr="00243C03">
        <w:t>.</w:t>
      </w:r>
      <w:r w:rsidR="005B247D">
        <w:t xml:space="preserve"> </w:t>
      </w:r>
      <w:r w:rsidRPr="00243C03">
        <w:t xml:space="preserve">Note that in </w:t>
      </w:r>
      <w:r w:rsidR="0005291B" w:rsidRPr="00243C03">
        <w:t>the implementation</w:t>
      </w:r>
      <w:r w:rsidR="0082226F">
        <w:t>,</w:t>
      </w:r>
      <w:r w:rsidR="005B247D">
        <w:t xml:space="preserve"> </w:t>
      </w:r>
      <w:r w:rsidR="00E20B68" w:rsidRPr="00E20B68">
        <w:rPr>
          <w:rStyle w:val="EquationChar"/>
        </w:rPr>
        <w:t>S</w:t>
      </w:r>
      <w:r w:rsidR="000A63D8" w:rsidRPr="00243C03">
        <w:t xml:space="preserve"> include</w:t>
      </w:r>
      <w:r w:rsidR="00830FCB">
        <w:t>s</w:t>
      </w:r>
      <w:r w:rsidR="000A63D8" w:rsidRPr="00243C03">
        <w:t xml:space="preserve"> a margin of </w:t>
      </w:r>
      <w:r w:rsidR="00E20B68" w:rsidRPr="00E20B68">
        <w:rPr>
          <w:rStyle w:val="EquationChar"/>
        </w:rPr>
        <w:t>1</w:t>
      </w:r>
      <w:r w:rsidR="00E20B68" w:rsidRPr="00EB5099">
        <w:rPr>
          <w:rStyle w:val="EquationChar"/>
        </w:rPr>
        <w:t>β</w:t>
      </w:r>
      <w:r w:rsidR="005B247D">
        <w:rPr>
          <w:rStyle w:val="EquationChar"/>
        </w:rPr>
        <w:t xml:space="preserve"> </w:t>
      </w:r>
      <w:r w:rsidR="00686646" w:rsidRPr="00243C03">
        <w:t xml:space="preserve">in the </w:t>
      </w:r>
      <w:r w:rsidR="00686646" w:rsidRPr="00E20B68">
        <w:rPr>
          <w:rStyle w:val="EquationChar"/>
        </w:rPr>
        <w:t>x</w:t>
      </w:r>
      <w:r w:rsidR="00686646" w:rsidRPr="00243C03">
        <w:t xml:space="preserve"> and </w:t>
      </w:r>
      <w:r w:rsidR="00686646" w:rsidRPr="00E20B68">
        <w:rPr>
          <w:rStyle w:val="EquationChar"/>
        </w:rPr>
        <w:t>y</w:t>
      </w:r>
      <w:r w:rsidR="007744BF" w:rsidRPr="00243C03">
        <w:t xml:space="preserve"> dimens</w:t>
      </w:r>
      <w:r w:rsidR="00686646" w:rsidRPr="00243C03">
        <w:t>ion</w:t>
      </w:r>
      <w:r w:rsidR="007744BF" w:rsidRPr="00243C03">
        <w:t>s</w:t>
      </w:r>
      <w:r w:rsidR="00E20B68">
        <w:t xml:space="preserve">, and </w:t>
      </w:r>
      <w:r w:rsidR="00E20B68" w:rsidRPr="00E20B68">
        <w:rPr>
          <w:rStyle w:val="EquationChar"/>
        </w:rPr>
        <w:t>1</w:t>
      </w:r>
      <w:r w:rsidR="00E20B68" w:rsidRPr="00EB5099">
        <w:rPr>
          <w:rStyle w:val="EquationChar"/>
        </w:rPr>
        <w:t>γ</w:t>
      </w:r>
      <w:r w:rsidR="005B247D">
        <w:rPr>
          <w:rStyle w:val="EquationChar"/>
        </w:rPr>
        <w:t xml:space="preserve"> </w:t>
      </w:r>
      <w:r w:rsidRPr="00243C03">
        <w:t>in dimension</w:t>
      </w:r>
      <w:r w:rsidR="005B247D">
        <w:t xml:space="preserve"> </w:t>
      </w:r>
      <w:r w:rsidR="00E20B68" w:rsidRPr="00E20B68">
        <w:rPr>
          <w:rStyle w:val="EquationChar"/>
        </w:rPr>
        <w:t>t</w:t>
      </w:r>
      <w:r w:rsidRPr="00243C03">
        <w:t xml:space="preserve"> to avoid diminishing the clus</w:t>
      </w:r>
      <w:r w:rsidR="009B3B6D" w:rsidRPr="00243C03">
        <w:t xml:space="preserve">ter density close to the edges </w:t>
      </w:r>
      <w:r w:rsidRPr="00243C03">
        <w:t xml:space="preserve">or </w:t>
      </w:r>
      <w:r w:rsidR="009B3B6D" w:rsidRPr="00243C03">
        <w:t>beginning and end of simulation</w:t>
      </w:r>
      <w:r w:rsidR="00F22E07" w:rsidRPr="00243C03">
        <w:t>.</w:t>
      </w:r>
      <w:r w:rsidR="005B247D">
        <w:t xml:space="preserve"> </w:t>
      </w:r>
      <w:r w:rsidR="00F11E9B" w:rsidRPr="00243C03">
        <w:t>The l</w:t>
      </w:r>
      <w:r w:rsidR="00ED5E3C" w:rsidRPr="00243C03">
        <w:t>andscape had a ref</w:t>
      </w:r>
      <w:r w:rsidR="006521D4" w:rsidRPr="00243C03">
        <w:t>l</w:t>
      </w:r>
      <w:r w:rsidR="00ED5E3C" w:rsidRPr="00243C03">
        <w:t>ecting boundary, if an individual was about to escape from the landscape area, it was redirected in a random direction.</w:t>
      </w:r>
    </w:p>
    <w:p w14:paraId="394EAE0F" w14:textId="77777777" w:rsidR="00CA48DE" w:rsidRPr="00243C03" w:rsidRDefault="003535F0" w:rsidP="008C1D80">
      <w:pPr>
        <w:pStyle w:val="Ttulo2"/>
      </w:pPr>
      <w:r w:rsidRPr="00243C03">
        <w:t>Simulations</w:t>
      </w:r>
    </w:p>
    <w:p w14:paraId="1A783E0F" w14:textId="77777777" w:rsidR="00830FCB" w:rsidRDefault="002D7E07" w:rsidP="00222C23">
      <w:r>
        <w:t xml:space="preserve">Simulations were run for </w:t>
      </w:r>
      <w:r w:rsidRPr="00810CC4">
        <w:rPr>
          <w:highlight w:val="yellow"/>
        </w:rPr>
        <w:t>4</w:t>
      </w:r>
      <w:r w:rsidR="00D6586A" w:rsidRPr="00810CC4">
        <w:rPr>
          <w:highlight w:val="yellow"/>
        </w:rPr>
        <w:t>000</w:t>
      </w:r>
      <w:r w:rsidR="00D6586A" w:rsidRPr="00243C03">
        <w:t xml:space="preserve"> generations on </w:t>
      </w:r>
      <w:r w:rsidR="00FD1900">
        <w:t xml:space="preserve">dynamic </w:t>
      </w:r>
      <w:r w:rsidR="00D6586A" w:rsidRPr="00243C03">
        <w:t>landscapes</w:t>
      </w:r>
      <w:r w:rsidR="003F69A1">
        <w:t xml:space="preserve"> </w:t>
      </w:r>
      <w:r w:rsidR="00D6586A" w:rsidRPr="00243C03">
        <w:t xml:space="preserve">with </w:t>
      </w:r>
      <w:r w:rsidR="00F9376C">
        <w:t xml:space="preserve">different characteristics. </w:t>
      </w:r>
      <w:r w:rsidR="00830FCB" w:rsidRPr="00243C03">
        <w:t xml:space="preserve">Landscapes consisted of </w:t>
      </w:r>
      <w:r w:rsidR="00166511" w:rsidRPr="00166511">
        <w:t>512</w:t>
      </w:r>
      <w:r w:rsidR="00DE1D13">
        <w:rPr>
          <w:highlight w:val="yellow"/>
        </w:rPr>
        <w:t>×</w:t>
      </w:r>
      <w:r w:rsidR="00166511" w:rsidRPr="00166511">
        <w:t>512</w:t>
      </w:r>
      <w:r w:rsidR="00066261">
        <w:t xml:space="preserve"> cells</w:t>
      </w:r>
      <w:r w:rsidR="00830FCB" w:rsidRPr="00243C03">
        <w:t>,</w:t>
      </w:r>
      <w:r w:rsidR="00830FCB">
        <w:t xml:space="preserve"> each simulation was</w:t>
      </w:r>
      <w:r w:rsidR="00830FCB" w:rsidRPr="00243C03">
        <w:t xml:space="preserve"> initialized with </w:t>
      </w:r>
      <w:r w:rsidR="00830FCB" w:rsidRPr="00222C23">
        <w:rPr>
          <w:highlight w:val="yellow"/>
        </w:rPr>
        <w:t>8000</w:t>
      </w:r>
      <w:r w:rsidR="00830FCB" w:rsidRPr="00243C03">
        <w:t xml:space="preserve"> individuals with random combinations of genetic parameters</w:t>
      </w:r>
      <w:r w:rsidR="00830FCB">
        <w:t xml:space="preserve"> (values within the allowed ranges described above)</w:t>
      </w:r>
      <w:r w:rsidR="00830FCB" w:rsidRPr="00243C03">
        <w:t>. At the end of simulation, statistics</w:t>
      </w:r>
      <w:r>
        <w:t xml:space="preserve"> (mean, range, </w:t>
      </w:r>
      <w:r w:rsidR="00BD0B99">
        <w:t>2.</w:t>
      </w:r>
      <w:r>
        <w:t>5%,</w:t>
      </w:r>
      <w:r w:rsidR="00810CC4">
        <w:t xml:space="preserve"> 25%,</w:t>
      </w:r>
      <w:r>
        <w:t xml:space="preserve"> 50%</w:t>
      </w:r>
      <w:r w:rsidR="00F0309A">
        <w:t xml:space="preserve"> [median]</w:t>
      </w:r>
      <w:r>
        <w:t xml:space="preserve">, </w:t>
      </w:r>
      <w:r w:rsidR="00810CC4">
        <w:t xml:space="preserve">75% </w:t>
      </w:r>
      <w:r>
        <w:t>and 9</w:t>
      </w:r>
      <w:r w:rsidR="00BD0B99">
        <w:t>7.</w:t>
      </w:r>
      <w:r>
        <w:t>5% quantiles)</w:t>
      </w:r>
      <w:r w:rsidR="00830FCB" w:rsidRPr="00243C03">
        <w:t xml:space="preserve"> of </w:t>
      </w:r>
      <w:r w:rsidR="00597B9F">
        <w:t xml:space="preserve">individual </w:t>
      </w:r>
      <w:r w:rsidR="00830FCB" w:rsidRPr="00243C03">
        <w:t>genetic parameters</w:t>
      </w:r>
      <w:r>
        <w:t xml:space="preserve"> (</w:t>
      </w:r>
      <m:oMath>
        <m:r>
          <w:rPr>
            <w:rFonts w:ascii="Cambria Math" w:hAnsi="Cambria Math"/>
          </w:rPr>
          <m:t>α</m:t>
        </m:r>
      </m:oMath>
      <w:r w:rsidRPr="00243C03">
        <w:rPr>
          <w:i/>
          <w:iCs/>
        </w:rP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Pr="00243C03">
        <w:rPr>
          <w:i/>
          <w:iCs/>
        </w:rPr>
        <w:t>, σ</w:t>
      </w:r>
      <w:r w:rsidRPr="00243C03">
        <w:rPr>
          <w:i/>
          <w:iCs/>
          <w:vertAlign w:val="superscript"/>
        </w:rPr>
        <w:t>2</w:t>
      </w:r>
      <w:r w:rsidRPr="00243C03">
        <w:rPr>
          <w:i/>
          <w:iCs/>
          <w:vertAlign w:val="subscript"/>
        </w:rPr>
        <w:t>0</w:t>
      </w:r>
      <w:r w:rsidRPr="00243C03">
        <w:t xml:space="preserve"> and </w:t>
      </w:r>
      <w:r w:rsidRPr="00243C03">
        <w:rPr>
          <w:i/>
          <w:iCs/>
        </w:rPr>
        <w:t>k</w:t>
      </w:r>
      <w:r w:rsidRPr="00243C03">
        <w:rPr>
          <w:i/>
          <w:iCs/>
          <w:vertAlign w:val="subscript"/>
        </w:rPr>
        <w:t>0</w:t>
      </w:r>
      <w:r>
        <w:t>)</w:t>
      </w:r>
      <w:r w:rsidR="00830FCB" w:rsidRPr="00243C03">
        <w:t>,</w:t>
      </w:r>
      <w:r w:rsidR="00597B9F">
        <w:t xml:space="preserve"> and </w:t>
      </w:r>
      <w:r w:rsidR="00EC3EC8">
        <w:t xml:space="preserve">derived </w:t>
      </w:r>
      <w:r w:rsidR="00597B9F">
        <w:t>phenotype</w:t>
      </w:r>
      <w:r w:rsidR="00B41688">
        <w:t xml:space="preserve">: </w:t>
      </w:r>
      <w:r w:rsidR="00597B9F">
        <w:t>minimum accepted quality</w:t>
      </w:r>
      <w:r w:rsidR="004D14FF">
        <w:t>,</w:t>
      </w:r>
      <w:r w:rsidR="003F69A1">
        <w:t xml:space="preserve"> </w:t>
      </w:r>
      <w:proofErr w:type="spellStart"/>
      <w:r w:rsidR="007C504B" w:rsidRPr="00876767">
        <w:rPr>
          <w:rStyle w:val="EquationChar"/>
        </w:rPr>
        <w:t>Q</w:t>
      </w:r>
      <w:r w:rsidR="007C504B" w:rsidRPr="00876767">
        <w:rPr>
          <w:rStyle w:val="EquationChar"/>
          <w:vertAlign w:val="subscript"/>
        </w:rPr>
        <w:t>min</w:t>
      </w:r>
      <w:proofErr w:type="spellEnd"/>
      <w:r w:rsidR="00B41688">
        <w:t xml:space="preserve"> both</w:t>
      </w:r>
      <w:r w:rsidR="00015217">
        <w:t xml:space="preserve"> at the emigration time</w:t>
      </w:r>
      <w:r w:rsidR="005E453E">
        <w:t xml:space="preserve"> (prior</w:t>
      </w:r>
      <w:r w:rsidR="007C504B">
        <w:t xml:space="preserve">, </w:t>
      </w:r>
      <w:r w:rsidR="007C504B" w:rsidRPr="00876767">
        <w:rPr>
          <w:rStyle w:val="EquationChar"/>
        </w:rPr>
        <w:t>Q</w:t>
      </w:r>
      <w:r w:rsidR="007C504B" w:rsidRPr="00876767">
        <w:rPr>
          <w:rStyle w:val="EquationChar"/>
          <w:vertAlign w:val="subscript"/>
        </w:rPr>
        <w:t>min,0</w:t>
      </w:r>
      <w:r w:rsidR="005E453E">
        <w:t>)</w:t>
      </w:r>
      <w:r w:rsidR="00015217">
        <w:t xml:space="preserve"> and at settlement</w:t>
      </w:r>
      <w:r w:rsidR="005E453E">
        <w:t xml:space="preserve"> (posterior</w:t>
      </w:r>
      <w:r w:rsidR="007C504B">
        <w:t xml:space="preserve">, </w:t>
      </w:r>
      <w:proofErr w:type="spellStart"/>
      <w:r w:rsidR="007C504B" w:rsidRPr="00876767">
        <w:rPr>
          <w:rStyle w:val="EquationChar"/>
        </w:rPr>
        <w:t>Q</w:t>
      </w:r>
      <w:r w:rsidR="007C504B" w:rsidRPr="00876767">
        <w:rPr>
          <w:rStyle w:val="EquationChar"/>
          <w:vertAlign w:val="subscript"/>
        </w:rPr>
        <w:t>min,Z</w:t>
      </w:r>
      <w:proofErr w:type="spellEnd"/>
      <w:r w:rsidR="005E453E">
        <w:t>)</w:t>
      </w:r>
      <w:r w:rsidR="00B41688">
        <w:t xml:space="preserve"> (</w:t>
      </w:r>
      <w:r w:rsidR="00E76822">
        <w:t>following</w:t>
      </w:r>
      <w:r w:rsidR="00516D19">
        <w:t xml:space="preserve"> Equation</w:t>
      </w:r>
      <w:r w:rsidR="004D14FF">
        <w:t> </w:t>
      </w:r>
      <w:r w:rsidR="00516D19" w:rsidRPr="00516D19">
        <w:rPr>
          <w:highlight w:val="yellow"/>
        </w:rPr>
        <w:t>3</w:t>
      </w:r>
      <w:r w:rsidR="00597B9F">
        <w:t>)</w:t>
      </w:r>
      <w:r w:rsidR="00417F4B">
        <w:t>,</w:t>
      </w:r>
      <w:r w:rsidR="00830FCB" w:rsidRPr="00243C03">
        <w:t xml:space="preserve"> trajectory length</w:t>
      </w:r>
      <w:r>
        <w:t xml:space="preserve"> (number of steps made before settlement)</w:t>
      </w:r>
      <w:r w:rsidR="00830FCB" w:rsidRPr="00243C03">
        <w:t xml:space="preserve">, </w:t>
      </w:r>
      <w:r>
        <w:t>straight line dispersal distance</w:t>
      </w:r>
      <w:r w:rsidR="005D4F55">
        <w:t xml:space="preserve"> (between starting cell and settlement cell)</w:t>
      </w:r>
      <w:r>
        <w:t>, as well as</w:t>
      </w:r>
      <w:r w:rsidR="0098084F">
        <w:t xml:space="preserve"> total</w:t>
      </w:r>
      <w:r w:rsidR="003F69A1">
        <w:t xml:space="preserve"> </w:t>
      </w:r>
      <w:r w:rsidR="00830FCB" w:rsidRPr="002D7E07">
        <w:t>population size</w:t>
      </w:r>
      <w:r w:rsidR="00222C23">
        <w:t>,</w:t>
      </w:r>
      <w:r>
        <w:t xml:space="preserve"> and actual</w:t>
      </w:r>
      <w:r w:rsidR="00222C23">
        <w:t xml:space="preserve"> patch quality</w:t>
      </w:r>
      <w:r w:rsidR="0067594C">
        <w:t xml:space="preserve"> (</w:t>
      </w:r>
      <w:r w:rsidR="00916744">
        <w:t xml:space="preserve">according to Equation </w:t>
      </w:r>
      <w:r w:rsidR="00916744" w:rsidRPr="00916744">
        <w:rPr>
          <w:highlight w:val="yellow"/>
        </w:rPr>
        <w:t>4</w:t>
      </w:r>
      <w:r w:rsidR="0067594C">
        <w:t>)</w:t>
      </w:r>
      <w:r>
        <w:t xml:space="preserve"> at the end of generation</w:t>
      </w:r>
      <w:r w:rsidR="00222C23">
        <w:t xml:space="preserve"> were recorded.</w:t>
      </w:r>
    </w:p>
    <w:p w14:paraId="11F1794E" w14:textId="77777777" w:rsidR="005A10DF" w:rsidRDefault="00CD4412" w:rsidP="005A10DF">
      <w:r>
        <w:t>Four scenarios</w:t>
      </w:r>
      <w:r w:rsidR="005A10DF">
        <w:t xml:space="preserve"> were investigate</w:t>
      </w:r>
      <w:r w:rsidR="003C1B9A">
        <w:t>d</w:t>
      </w:r>
      <w:r w:rsidR="005A10DF">
        <w:t xml:space="preserve">, with two temporal scales of </w:t>
      </w:r>
      <w:r w:rsidR="00675E4F">
        <w:t xml:space="preserve">the ‘bubbly’ </w:t>
      </w:r>
      <w:r w:rsidR="005A10DF">
        <w:t>landscape, and two movement types:</w:t>
      </w:r>
    </w:p>
    <w:p w14:paraId="77C74D1F" w14:textId="77777777" w:rsidR="005A10DF" w:rsidRDefault="007E4148" w:rsidP="005A10DF">
      <w:pPr>
        <w:pStyle w:val="Prrafodelista"/>
        <w:numPr>
          <w:ilvl w:val="0"/>
          <w:numId w:val="21"/>
        </w:numPr>
      </w:pPr>
      <w:r>
        <w:t>stable landscape (</w:t>
      </w:r>
      <w:r w:rsidR="00DE1D13" w:rsidRPr="00EB5099">
        <w:rPr>
          <w:rStyle w:val="EquationChar"/>
        </w:rPr>
        <w:t>γ</w:t>
      </w:r>
      <w:r>
        <w:t xml:space="preserve"> = 5.0)</w:t>
      </w:r>
      <w:r w:rsidR="005A10DF">
        <w:t xml:space="preserve"> and</w:t>
      </w:r>
      <w:r>
        <w:t xml:space="preserve"> volatile landscape (</w:t>
      </w:r>
      <w:r w:rsidR="00DE1D13" w:rsidRPr="00EB5099">
        <w:rPr>
          <w:rStyle w:val="EquationChar"/>
        </w:rPr>
        <w:t>γ</w:t>
      </w:r>
      <w:r>
        <w:t xml:space="preserve"> = 0.5</w:t>
      </w:r>
      <w:r w:rsidR="008830E0">
        <w:t>, i.e. each cluster lasts about 3 generations</w:t>
      </w:r>
      <w:r>
        <w:t>)</w:t>
      </w:r>
    </w:p>
    <w:p w14:paraId="33E68969" w14:textId="77777777" w:rsidR="00964C4F" w:rsidRDefault="004D14FF" w:rsidP="00964C4F">
      <w:pPr>
        <w:pStyle w:val="Prrafodelista"/>
        <w:numPr>
          <w:ilvl w:val="0"/>
          <w:numId w:val="21"/>
        </w:numPr>
      </w:pPr>
      <w:r>
        <w:t>more tortuous movement</w:t>
      </w:r>
      <w:r w:rsidR="007E4148">
        <w:t xml:space="preserve"> (</w:t>
      </w:r>
      <w:r w:rsidR="00DE1D13" w:rsidRPr="00DE1D13">
        <w:rPr>
          <w:rStyle w:val="EquationChar"/>
        </w:rPr>
        <w:t>ρ</w:t>
      </w:r>
      <w:r w:rsidR="007E4148">
        <w:t xml:space="preserve"> = 0.2)</w:t>
      </w:r>
      <w:r w:rsidR="005A10DF">
        <w:t xml:space="preserve"> and </w:t>
      </w:r>
      <w:r>
        <w:t xml:space="preserve">more </w:t>
      </w:r>
      <w:r w:rsidR="007E4148">
        <w:t>straight</w:t>
      </w:r>
      <w:r>
        <w:t xml:space="preserve"> movement</w:t>
      </w:r>
      <w:r w:rsidR="007E4148">
        <w:t xml:space="preserve"> (</w:t>
      </w:r>
      <w:r w:rsidR="00DE1D13" w:rsidRPr="00DE1D13">
        <w:rPr>
          <w:rStyle w:val="EquationChar"/>
        </w:rPr>
        <w:t>ρ</w:t>
      </w:r>
      <w:r w:rsidR="00964C4F">
        <w:t xml:space="preserve"> = 0.6).</w:t>
      </w:r>
    </w:p>
    <w:p w14:paraId="2E325165" w14:textId="77777777" w:rsidR="00CD4412" w:rsidRDefault="00964C4F" w:rsidP="00222C23">
      <w:r w:rsidRPr="00964C4F">
        <w:t xml:space="preserve">Common parameters were the peak carrying capacity </w:t>
      </w:r>
      <w:r w:rsidRPr="00964C4F">
        <w:rPr>
          <w:rStyle w:val="EquationChar"/>
        </w:rPr>
        <w:t>A</w:t>
      </w:r>
      <w:r w:rsidRPr="00964C4F">
        <w:t xml:space="preserve"> = 7, average patch carrying capacity </w:t>
      </w:r>
      <w:r w:rsidRPr="00964C4F">
        <w:rPr>
          <w:rStyle w:val="EquationChar"/>
        </w:rPr>
        <w:t>K</w:t>
      </w:r>
      <w:r w:rsidRPr="00964C4F">
        <w:t xml:space="preserve"> = 0.25</w:t>
      </w:r>
      <w:r>
        <w:t>, and p</w:t>
      </w:r>
      <w:r w:rsidRPr="00964C4F">
        <w:t>er-step mortality was</w:t>
      </w:r>
      <w:r w:rsidR="009E7E53">
        <w:t xml:space="preserve"> set to</w:t>
      </w:r>
      <w:r w:rsidRPr="00964C4F">
        <w:t xml:space="preserve"> very low </w:t>
      </w:r>
      <w:r w:rsidRPr="00964C4F">
        <w:rPr>
          <w:rStyle w:val="EquationChar"/>
        </w:rPr>
        <w:t>M</w:t>
      </w:r>
      <w:r w:rsidRPr="00964C4F">
        <w:t> = 0.0001.</w:t>
      </w:r>
      <w:r w:rsidR="003F69A1">
        <w:t xml:space="preserve"> </w:t>
      </w:r>
      <w:r w:rsidR="00CD4412">
        <w:t>In each scenario, simulations were run in a range of landscape spatial autocorrelation (</w:t>
      </w:r>
      <w:r w:rsidR="00E65977">
        <w:t xml:space="preserve">i.e. </w:t>
      </w:r>
      <w:r w:rsidR="00CD4412">
        <w:t xml:space="preserve">cluster size, </w:t>
      </w:r>
      <w:r w:rsidR="00E444D3" w:rsidRPr="00E444D3">
        <w:rPr>
          <w:rStyle w:val="EquationChar"/>
        </w:rPr>
        <w:t>β</w:t>
      </w:r>
      <w:r w:rsidR="00CD4412">
        <w:t>)</w:t>
      </w:r>
      <w:r w:rsidR="0071400A">
        <w:t xml:space="preserve"> from 0.5 to 25 (20 values with logarithmic intervals, each value replicated 25 times)</w:t>
      </w:r>
      <w:r w:rsidR="007E4148">
        <w:t>.</w:t>
      </w:r>
    </w:p>
    <w:p w14:paraId="5B6957C5" w14:textId="77777777" w:rsidR="00861E4C" w:rsidRDefault="00BB5EC9" w:rsidP="00222C23">
      <w:commentRangeStart w:id="6"/>
      <w:r>
        <w:t>?</w:t>
      </w:r>
      <w:commentRangeEnd w:id="6"/>
      <w:r>
        <w:rPr>
          <w:rStyle w:val="Refdecomentario"/>
        </w:rPr>
        <w:commentReference w:id="6"/>
      </w:r>
    </w:p>
    <w:p w14:paraId="735916BA" w14:textId="77777777" w:rsidR="000408D2" w:rsidRDefault="000408D2" w:rsidP="000408D2">
      <w:pPr>
        <w:pStyle w:val="Ttulo2"/>
      </w:pPr>
      <w:r>
        <w:t>Results</w:t>
      </w:r>
    </w:p>
    <w:p w14:paraId="3BC9C892" w14:textId="77777777" w:rsidR="005A646A" w:rsidRPr="005A646A" w:rsidRDefault="005A646A" w:rsidP="005A646A"/>
    <w:p w14:paraId="47204B33" w14:textId="77777777" w:rsidR="005A646A" w:rsidRDefault="00443EBF" w:rsidP="00530CE8">
      <w:pPr>
        <w:rPr>
          <w:rStyle w:val="Ttulo3Car"/>
        </w:rPr>
      </w:pPr>
      <w:r w:rsidRPr="00A669D3">
        <w:rPr>
          <w:rStyle w:val="Ttulo3Car"/>
        </w:rPr>
        <w:t>What happens during the dispersal movement?</w:t>
      </w:r>
      <w:r w:rsidR="003F69A1">
        <w:rPr>
          <w:rStyle w:val="Ttulo3Car"/>
        </w:rPr>
        <w:t xml:space="preserve"> </w:t>
      </w:r>
    </w:p>
    <w:p w14:paraId="3CF1CC47" w14:textId="77777777" w:rsidR="00174700" w:rsidRDefault="00742085" w:rsidP="00530CE8">
      <w:r>
        <w:t xml:space="preserve">At the beginning of dispersal stage, individuals who inherited lowest </w:t>
      </w:r>
      <w:proofErr w:type="spellStart"/>
      <w:proofErr w:type="gramStart"/>
      <w:r w:rsidRPr="00FE36BB">
        <w:rPr>
          <w:rStyle w:val="EquationChar"/>
        </w:rPr>
        <w:t>Q</w:t>
      </w:r>
      <w:r w:rsidRPr="00FE36BB">
        <w:rPr>
          <w:rStyle w:val="EquationChar"/>
          <w:vertAlign w:val="subscript"/>
        </w:rPr>
        <w:t>min</w:t>
      </w:r>
      <w:proofErr w:type="spellEnd"/>
      <w:r w:rsidRPr="00FE36BB">
        <w:rPr>
          <w:rStyle w:val="EquationChar"/>
        </w:rPr>
        <w:t>,</w:t>
      </w:r>
      <w:r w:rsidRPr="00FE36BB">
        <w:rPr>
          <w:rStyle w:val="EquationChar"/>
          <w:rFonts w:ascii="Cambria Math" w:hAnsi="Cambria Math" w:cs="Cambria Math"/>
        </w:rPr>
        <w:t>₀</w:t>
      </w:r>
      <w:proofErr w:type="gramEnd"/>
      <w:r>
        <w:t xml:space="preserve"> settle as first. During dispersal, population mean of the accepted quality threshold </w:t>
      </w:r>
      <w:proofErr w:type="spellStart"/>
      <w:proofErr w:type="gramStart"/>
      <w:r w:rsidRPr="00FE36BB">
        <w:rPr>
          <w:rStyle w:val="EquationChar"/>
        </w:rPr>
        <w:t>Q</w:t>
      </w:r>
      <w:r w:rsidRPr="00FE36BB">
        <w:rPr>
          <w:rStyle w:val="EquationChar"/>
          <w:vertAlign w:val="subscript"/>
        </w:rPr>
        <w:t>min</w:t>
      </w:r>
      <w:proofErr w:type="spellEnd"/>
      <w:r w:rsidRPr="00FE36BB">
        <w:rPr>
          <w:rStyle w:val="EquationChar"/>
        </w:rPr>
        <w:t>,</w:t>
      </w:r>
      <w:r w:rsidRPr="00FE36BB">
        <w:rPr>
          <w:rStyle w:val="EquationChar"/>
          <w:rFonts w:ascii="Cambria Math" w:hAnsi="Cambria Math" w:cs="Cambria Math"/>
        </w:rPr>
        <w:t>₀</w:t>
      </w:r>
      <w:proofErr w:type="gramEnd"/>
      <w:r>
        <w:t xml:space="preserve"> increases as the individuals with highest </w:t>
      </w:r>
      <w:proofErr w:type="spellStart"/>
      <w:r w:rsidRPr="00742085">
        <w:rPr>
          <w:rStyle w:val="EquationChar"/>
        </w:rPr>
        <w:t>Q</w:t>
      </w:r>
      <w:r w:rsidRPr="00742085">
        <w:rPr>
          <w:rStyle w:val="EquationChar"/>
          <w:vertAlign w:val="subscript"/>
        </w:rPr>
        <w:t>min</w:t>
      </w:r>
      <w:proofErr w:type="spellEnd"/>
      <w:r w:rsidRPr="00742085">
        <w:rPr>
          <w:rStyle w:val="EquationChar"/>
        </w:rPr>
        <w:t>,</w:t>
      </w:r>
      <w:r w:rsidRPr="00742085">
        <w:rPr>
          <w:rStyle w:val="EquationChar"/>
          <w:rFonts w:ascii="Cambria Math" w:hAnsi="Cambria Math" w:cs="Cambria Math"/>
        </w:rPr>
        <w:t>₀</w:t>
      </w:r>
      <w:r>
        <w:t xml:space="preserve"> travel largest distance</w:t>
      </w:r>
      <w:r w:rsidR="00D11299">
        <w:t>s</w:t>
      </w:r>
      <w:r>
        <w:t>, because it may take several steps to bring the posterior estimate</w:t>
      </w:r>
      <w:r w:rsidR="003F69A1">
        <w:t xml:space="preserve"> </w:t>
      </w:r>
      <w:proofErr w:type="spellStart"/>
      <w:r w:rsidR="00A5082B" w:rsidRPr="00876767">
        <w:rPr>
          <w:rStyle w:val="EquationChar"/>
        </w:rPr>
        <w:t>Q</w:t>
      </w:r>
      <w:r w:rsidR="00A5082B" w:rsidRPr="00876767">
        <w:rPr>
          <w:rStyle w:val="EquationChar"/>
          <w:vertAlign w:val="subscript"/>
        </w:rPr>
        <w:t>min,Z</w:t>
      </w:r>
      <w:proofErr w:type="spellEnd"/>
      <w:r w:rsidR="003F69A1">
        <w:rPr>
          <w:rStyle w:val="EquationChar"/>
          <w:vertAlign w:val="subscript"/>
        </w:rPr>
        <w:t xml:space="preserve"> </w:t>
      </w:r>
      <w:r w:rsidR="00F97875">
        <w:rPr>
          <w:rStyle w:val="EquationChar"/>
          <w:vertAlign w:val="subscript"/>
        </w:rPr>
        <w:t xml:space="preserve"> </w:t>
      </w:r>
      <w:r w:rsidR="00443EBF">
        <w:t xml:space="preserve">down </w:t>
      </w:r>
      <w:r>
        <w:t>to a le</w:t>
      </w:r>
      <w:r w:rsidR="00A665D3">
        <w:t>vel when settlement is possible.</w:t>
      </w:r>
      <w:r w:rsidR="00C27813">
        <w:t xml:space="preserve"> </w:t>
      </w:r>
      <w:proofErr w:type="gramStart"/>
      <w:r w:rsidR="00C27813">
        <w:t>Therefore</w:t>
      </w:r>
      <w:proofErr w:type="gramEnd"/>
      <w:r w:rsidR="00C27813">
        <w:t xml:space="preserve"> the difference of the inherited quality threshold to the available patch quality regulates how far the dispersers move. This, however can be achieved through interaction of all the four parameters.</w:t>
      </w:r>
      <w:r w:rsidR="00BF2146">
        <w:t xml:space="preserve"> </w:t>
      </w:r>
      <w:r w:rsidR="00CB4D45">
        <w:fldChar w:fldCharType="begin"/>
      </w:r>
      <w:r w:rsidR="0038431F">
        <w:instrText xml:space="preserve"> REF _Ref396135280 \h </w:instrText>
      </w:r>
      <w:r w:rsidR="00CB4D45">
        <w:fldChar w:fldCharType="separate"/>
      </w:r>
      <w:r w:rsidR="007F52C0">
        <w:t xml:space="preserve">Figure </w:t>
      </w:r>
      <w:r w:rsidR="007F52C0">
        <w:rPr>
          <w:noProof/>
        </w:rPr>
        <w:t>3</w:t>
      </w:r>
      <w:r w:rsidR="00CB4D45">
        <w:fldChar w:fldCharType="end"/>
      </w:r>
      <w:r w:rsidR="0038431F">
        <w:t xml:space="preserve"> shows distribution of the parameters during dispersal stage.</w:t>
      </w:r>
    </w:p>
    <w:p w14:paraId="23369716" w14:textId="77777777" w:rsidR="0038431F" w:rsidRPr="001139DE" w:rsidRDefault="001139DE" w:rsidP="00A669D3">
      <w:pPr>
        <w:pStyle w:val="Ttulo3"/>
      </w:pPr>
      <w:r w:rsidRPr="001139DE">
        <w:lastRenderedPageBreak/>
        <w:t>Evolutionary simulations</w:t>
      </w:r>
    </w:p>
    <w:p w14:paraId="004EF1ED" w14:textId="77777777" w:rsidR="00530CE8" w:rsidRPr="00530CE8" w:rsidRDefault="00D93B49" w:rsidP="00530CE8">
      <w:r>
        <w:t>[</w:t>
      </w:r>
      <w:r w:rsidR="00530CE8" w:rsidRPr="00530CE8">
        <w:t>Description below relates</w:t>
      </w:r>
      <w:r w:rsidR="00530CE8">
        <w:t xml:space="preserve"> to the traits evolved in the scenarios described above.</w:t>
      </w:r>
      <w:r>
        <w:t>]</w:t>
      </w:r>
    </w:p>
    <w:p w14:paraId="6FA3B6C9" w14:textId="77777777" w:rsidR="00513D2A" w:rsidRDefault="00AC4ED1" w:rsidP="00750959">
      <w:r w:rsidRPr="00A669D3">
        <w:rPr>
          <w:rStyle w:val="Ttulo4Car"/>
        </w:rPr>
        <w:t>Patch quality.</w:t>
      </w:r>
      <w:r w:rsidR="00BF2146">
        <w:rPr>
          <w:rStyle w:val="Ttulo4Car"/>
        </w:rPr>
        <w:t xml:space="preserve"> </w:t>
      </w:r>
      <w:r w:rsidR="00F120EC">
        <w:t>Between simulations, t</w:t>
      </w:r>
      <w:r w:rsidR="007C219F">
        <w:t xml:space="preserve">here was very little variation in actual mean quality of encountered patches </w:t>
      </w:r>
      <w:r w:rsidR="00E60335">
        <w:t>(</w:t>
      </w:r>
      <w:r w:rsidR="00E60335" w:rsidRPr="00E60335">
        <w:rPr>
          <w:rStyle w:val="EquationChar"/>
        </w:rPr>
        <w:t>Q̄</w:t>
      </w:r>
      <w:proofErr w:type="gramStart"/>
      <w:r w:rsidR="00E60335" w:rsidRPr="00E60335">
        <w:rPr>
          <w:rStyle w:val="EquationChar"/>
          <w:vertAlign w:val="subscript"/>
        </w:rPr>
        <w:t>1:Z</w:t>
      </w:r>
      <w:proofErr w:type="gramEnd"/>
      <w:r w:rsidR="00E60335" w:rsidRPr="00E60335">
        <w:t>,</w:t>
      </w:r>
      <w:r w:rsidR="00BF2146">
        <w:t xml:space="preserve"> </w:t>
      </w:r>
      <w:r w:rsidR="00876767">
        <w:t>mean </w:t>
      </w:r>
      <w:r w:rsidR="007C219F">
        <w:t>=</w:t>
      </w:r>
      <w:r w:rsidR="00876767">
        <w:t> </w:t>
      </w:r>
      <w:r w:rsidR="007C219F">
        <w:t>0.3</w:t>
      </w:r>
      <w:r w:rsidR="00B362A1" w:rsidRPr="00A323EA">
        <w:t>±</w:t>
      </w:r>
      <w:r w:rsidR="00CD0632">
        <w:t xml:space="preserve">0.075, range from </w:t>
      </w:r>
      <w:r w:rsidR="00CD0632">
        <w:rPr>
          <w:i/>
        </w:rPr>
        <w:t>−</w:t>
      </w:r>
      <w:r w:rsidR="007C219F">
        <w:t>0.04 to</w:t>
      </w:r>
      <w:r w:rsidR="00876767">
        <w:t> </w:t>
      </w:r>
      <w:r w:rsidR="00ED102A">
        <w:t xml:space="preserve">0.81), and </w:t>
      </w:r>
      <w:r w:rsidR="00ED102A" w:rsidRPr="00E60335">
        <w:rPr>
          <w:rStyle w:val="EquationChar"/>
        </w:rPr>
        <w:t>Q̄</w:t>
      </w:r>
      <w:r w:rsidR="00ED102A" w:rsidRPr="00E60335">
        <w:rPr>
          <w:rStyle w:val="EquationChar"/>
          <w:vertAlign w:val="subscript"/>
        </w:rPr>
        <w:t>1:Z</w:t>
      </w:r>
      <w:r w:rsidR="007C219F">
        <w:t xml:space="preserve"> does not match </w:t>
      </w:r>
      <w:r w:rsidR="00ED102A">
        <w:t>no</w:t>
      </w:r>
      <w:r w:rsidR="007C219F">
        <w:t>r correlate with evolved</w:t>
      </w:r>
      <w:r w:rsidR="00BF2146">
        <w:t xml:space="preserve"> </w:t>
      </w:r>
      <w:r w:rsidR="00D33643" w:rsidRPr="00D33643">
        <w:rPr>
          <w:rStyle w:val="EquationChar"/>
        </w:rPr>
        <w:t>μ</w:t>
      </w:r>
      <w:r w:rsidR="00D33643" w:rsidRPr="00D33643">
        <w:rPr>
          <w:rStyle w:val="EquationChar"/>
          <w:rFonts w:ascii="Cambria Math" w:hAnsi="Cambria Math" w:cs="Cambria Math"/>
        </w:rPr>
        <w:t>₀</w:t>
      </w:r>
      <w:r w:rsidR="00BF2146">
        <w:rPr>
          <w:rStyle w:val="EquationChar"/>
          <w:rFonts w:ascii="Cambria Math" w:hAnsi="Cambria Math" w:cs="Cambria Math"/>
        </w:rPr>
        <w:t xml:space="preserve"> </w:t>
      </w:r>
      <w:r w:rsidR="00DA22A4">
        <w:t xml:space="preserve">(Kendall’s </w:t>
      </w:r>
      <w:r w:rsidR="00DA22A4" w:rsidRPr="00D33643">
        <w:rPr>
          <w:rStyle w:val="EquationChar"/>
        </w:rPr>
        <w:t>τ</w:t>
      </w:r>
      <w:r w:rsidR="00DA22A4">
        <w:t xml:space="preserve"> = 0.13)</w:t>
      </w:r>
      <w:r w:rsidR="007C219F">
        <w:t>, or indeed appears to be negatively correlated</w:t>
      </w:r>
      <w:r w:rsidR="003F1B3A">
        <w:t xml:space="preserve"> when</w:t>
      </w:r>
      <w:r w:rsidR="00BF2146">
        <w:t xml:space="preserve"> </w:t>
      </w:r>
      <w:r w:rsidR="007C219F" w:rsidRPr="00A30805">
        <w:rPr>
          <w:rStyle w:val="EquationChar"/>
        </w:rPr>
        <w:t>Q̄</w:t>
      </w:r>
      <w:r w:rsidR="007C219F" w:rsidRPr="00A30805">
        <w:rPr>
          <w:rStyle w:val="EquationChar"/>
          <w:vertAlign w:val="subscript"/>
        </w:rPr>
        <w:t>1:Z</w:t>
      </w:r>
      <w:r w:rsidR="003F1B3A">
        <w:t xml:space="preserve"> ≲ </w:t>
      </w:r>
      <w:r w:rsidR="00540609">
        <w:t>0.2</w:t>
      </w:r>
      <w:r w:rsidR="00876767">
        <w:t xml:space="preserve"> (</w:t>
      </w:r>
      <w:r w:rsidR="00876767" w:rsidRPr="00876767">
        <w:rPr>
          <w:rStyle w:val="EquationChar"/>
        </w:rPr>
        <w:t>τ</w:t>
      </w:r>
      <w:r w:rsidR="00876767">
        <w:t> = </w:t>
      </w:r>
      <w:r w:rsidR="00CD0632">
        <w:rPr>
          <w:i/>
        </w:rPr>
        <w:t>−</w:t>
      </w:r>
      <w:r w:rsidR="00750959">
        <w:t>0.67)</w:t>
      </w:r>
      <w:r w:rsidR="00540609">
        <w:t>.</w:t>
      </w:r>
      <w:r w:rsidR="00CD4412">
        <w:t xml:space="preserve"> (</w:t>
      </w:r>
      <w:r w:rsidR="00ED102A">
        <w:t xml:space="preserve">see </w:t>
      </w:r>
      <w:r w:rsidR="00CB4D45">
        <w:fldChar w:fldCharType="begin"/>
      </w:r>
      <w:r w:rsidR="00153852">
        <w:instrText xml:space="preserve"> REF _Ref395790726 \h </w:instrText>
      </w:r>
      <w:r w:rsidR="00CB4D45">
        <w:fldChar w:fldCharType="separate"/>
      </w:r>
      <w:r w:rsidR="007F52C0">
        <w:t xml:space="preserve">Working figure </w:t>
      </w:r>
      <w:r w:rsidR="007F52C0">
        <w:rPr>
          <w:noProof/>
        </w:rPr>
        <w:t>4</w:t>
      </w:r>
      <w:r w:rsidR="00CB4D45">
        <w:fldChar w:fldCharType="end"/>
      </w:r>
      <w:r w:rsidR="00CD4412">
        <w:t>)</w:t>
      </w:r>
      <w:r w:rsidR="00513D2A">
        <w:t>.</w:t>
      </w:r>
      <w:r w:rsidR="00BF2146">
        <w:t xml:space="preserve"> </w:t>
      </w:r>
      <w:r w:rsidR="00856703">
        <w:t xml:space="preserve">Within simulation, </w:t>
      </w:r>
      <w:r w:rsidR="00513D2A" w:rsidRPr="00876767">
        <w:rPr>
          <w:rStyle w:val="EquationChar"/>
        </w:rPr>
        <w:t>Q̄</w:t>
      </w:r>
      <w:r w:rsidR="00513D2A" w:rsidRPr="00876767">
        <w:rPr>
          <w:rStyle w:val="EquationChar"/>
          <w:vertAlign w:val="subscript"/>
        </w:rPr>
        <w:t>1:Z</w:t>
      </w:r>
      <w:r w:rsidR="00982F9A">
        <w:t xml:space="preserve"> was typically in range </w:t>
      </w:r>
      <w:r w:rsidR="003F1B3A">
        <w:t xml:space="preserve">[0, </w:t>
      </w:r>
      <w:r w:rsidR="00513D2A">
        <w:t>2</w:t>
      </w:r>
      <w:r w:rsidR="003F1B3A">
        <w:t>]</w:t>
      </w:r>
      <w:r w:rsidR="00513D2A">
        <w:t xml:space="preserve"> (</w:t>
      </w:r>
      <w:r w:rsidR="003D6258">
        <w:t xml:space="preserve">see </w:t>
      </w:r>
      <w:r w:rsidR="00CB4D45">
        <w:fldChar w:fldCharType="begin"/>
      </w:r>
      <w:r w:rsidR="003D6258">
        <w:instrText xml:space="preserve"> REF _Ref396264918 \h </w:instrText>
      </w:r>
      <w:r w:rsidR="00CB4D45">
        <w:fldChar w:fldCharType="separate"/>
      </w:r>
      <w:r w:rsidR="007F52C0">
        <w:t xml:space="preserve">Figure </w:t>
      </w:r>
      <w:r w:rsidR="007F52C0">
        <w:rPr>
          <w:noProof/>
        </w:rPr>
        <w:t>4</w:t>
      </w:r>
      <w:r w:rsidR="00CB4D45">
        <w:fldChar w:fldCharType="end"/>
      </w:r>
      <w:r w:rsidR="00513D2A">
        <w:t>).</w:t>
      </w:r>
    </w:p>
    <w:p w14:paraId="76A824DE" w14:textId="77777777" w:rsidR="00982F9A" w:rsidRPr="00513D2A" w:rsidRDefault="00982F9A" w:rsidP="00750959">
      <w:r>
        <w:t xml:space="preserve">Posterior </w:t>
      </w:r>
      <w:proofErr w:type="spellStart"/>
      <w:r w:rsidRPr="00876767">
        <w:rPr>
          <w:rStyle w:val="EquationChar"/>
        </w:rPr>
        <w:t>Q</w:t>
      </w:r>
      <w:r w:rsidRPr="00876767">
        <w:rPr>
          <w:rStyle w:val="EquationChar"/>
          <w:vertAlign w:val="subscript"/>
        </w:rPr>
        <w:t>min</w:t>
      </w:r>
      <w:proofErr w:type="spellEnd"/>
      <w:r w:rsidR="00BF2146">
        <w:rPr>
          <w:rStyle w:val="EquationChar"/>
          <w:vertAlign w:val="subscript"/>
        </w:rPr>
        <w:t xml:space="preserve"> </w:t>
      </w:r>
      <w:r w:rsidR="00332640">
        <w:t xml:space="preserve">was </w:t>
      </w:r>
      <w:r w:rsidR="00A323EA">
        <w:t>on average smaller than the prior inherited value (</w:t>
      </w:r>
      <w:proofErr w:type="spellStart"/>
      <w:proofErr w:type="gramStart"/>
      <w:r w:rsidR="00A323EA" w:rsidRPr="00876767">
        <w:rPr>
          <w:rStyle w:val="EquationChar"/>
        </w:rPr>
        <w:t>Q</w:t>
      </w:r>
      <w:r w:rsidR="00A323EA" w:rsidRPr="00876767">
        <w:rPr>
          <w:rStyle w:val="EquationChar"/>
          <w:vertAlign w:val="subscript"/>
        </w:rPr>
        <w:t>min,Z</w:t>
      </w:r>
      <w:proofErr w:type="spellEnd"/>
      <w:proofErr w:type="gramEnd"/>
      <w:r w:rsidR="00960CB0">
        <w:rPr>
          <w:rStyle w:val="EquationChar"/>
          <w:vertAlign w:val="subscript"/>
        </w:rPr>
        <w:t> </w:t>
      </w:r>
      <w:r w:rsidR="00960CB0">
        <w:rPr>
          <w:i/>
        </w:rPr>
        <w:t>−</w:t>
      </w:r>
      <w:r w:rsidR="00A323EA" w:rsidRPr="00876767">
        <w:rPr>
          <w:rStyle w:val="EquationChar"/>
        </w:rPr>
        <w:t>Q</w:t>
      </w:r>
      <w:r w:rsidR="00A323EA" w:rsidRPr="00876767">
        <w:rPr>
          <w:rStyle w:val="EquationChar"/>
          <w:vertAlign w:val="subscript"/>
        </w:rPr>
        <w:t>min,0</w:t>
      </w:r>
      <w:r w:rsidR="005C2566">
        <w:t> </w:t>
      </w:r>
      <w:r w:rsidR="002742B0">
        <w:t>=</w:t>
      </w:r>
      <w:r w:rsidR="00960CB0">
        <w:t> </w:t>
      </w:r>
      <w:r w:rsidR="00CD0632">
        <w:rPr>
          <w:i/>
        </w:rPr>
        <w:t>−</w:t>
      </w:r>
      <w:r w:rsidR="002742B0">
        <w:t>0.58 </w:t>
      </w:r>
      <w:r w:rsidR="00A323EA" w:rsidRPr="00A323EA">
        <w:t>±</w:t>
      </w:r>
      <w:r w:rsidR="002742B0">
        <w:t> </w:t>
      </w:r>
      <w:r w:rsidR="00A323EA" w:rsidRPr="00A323EA">
        <w:t>0.29 in volatile landscape</w:t>
      </w:r>
      <w:r w:rsidR="00A323EA" w:rsidRPr="00E764C1">
        <w:t>, and</w:t>
      </w:r>
      <w:r w:rsidR="005A4EF8">
        <w:t> </w:t>
      </w:r>
      <w:r w:rsidR="00A323EA" w:rsidRPr="002742B0">
        <w:t>0.26</w:t>
      </w:r>
      <w:r w:rsidR="005A4EF8">
        <w:t> </w:t>
      </w:r>
      <w:r w:rsidR="00A323EA" w:rsidRPr="00A323EA">
        <w:t>±</w:t>
      </w:r>
      <w:r w:rsidR="005A4EF8">
        <w:t> </w:t>
      </w:r>
      <w:r w:rsidR="00A323EA" w:rsidRPr="00A323EA">
        <w:t>0.29 in stable landscape</w:t>
      </w:r>
      <w:r w:rsidR="00A323EA">
        <w:t>)</w:t>
      </w:r>
      <w:r w:rsidR="007A349E">
        <w:t xml:space="preserve">. </w:t>
      </w:r>
      <w:r w:rsidR="005E1FE9">
        <w:t>Mean v</w:t>
      </w:r>
      <w:r w:rsidR="007A349E">
        <w:t>alues of p</w:t>
      </w:r>
      <w:r w:rsidR="00332640">
        <w:t xml:space="preserve">osterior </w:t>
      </w:r>
      <w:proofErr w:type="spellStart"/>
      <w:r w:rsidR="001D387C" w:rsidRPr="001D387C">
        <w:rPr>
          <w:rStyle w:val="EquationChar"/>
        </w:rPr>
        <w:t>Q</w:t>
      </w:r>
      <w:r w:rsidR="001D387C" w:rsidRPr="001D387C">
        <w:rPr>
          <w:rStyle w:val="EquationChar"/>
          <w:vertAlign w:val="subscript"/>
        </w:rPr>
        <w:t>min,Z</w:t>
      </w:r>
      <w:proofErr w:type="spellEnd"/>
      <w:r w:rsidR="00BF2146">
        <w:rPr>
          <w:rStyle w:val="EquationChar"/>
          <w:vertAlign w:val="subscript"/>
        </w:rPr>
        <w:t xml:space="preserve"> </w:t>
      </w:r>
      <w:r>
        <w:t xml:space="preserve">nonlinearly related to prior </w:t>
      </w:r>
      <w:r w:rsidR="001D387C" w:rsidRPr="001D387C">
        <w:rPr>
          <w:rStyle w:val="EquationChar"/>
        </w:rPr>
        <w:t>Q</w:t>
      </w:r>
      <w:r w:rsidR="001D387C" w:rsidRPr="001D387C">
        <w:rPr>
          <w:rStyle w:val="EquationChar"/>
          <w:vertAlign w:val="subscript"/>
        </w:rPr>
        <w:t>min,0</w:t>
      </w:r>
      <w:r w:rsidR="00CB462D">
        <w:t xml:space="preserve">, and the relationship </w:t>
      </w:r>
      <w:r>
        <w:t>differs strongly depending whether it was a stable or volatile landscape (</w:t>
      </w:r>
      <w:r w:rsidR="00CB4D45">
        <w:fldChar w:fldCharType="begin"/>
      </w:r>
      <w:r>
        <w:instrText xml:space="preserve"> REF _Ref395795732 \h </w:instrText>
      </w:r>
      <w:r w:rsidR="00CB4D45">
        <w:fldChar w:fldCharType="separate"/>
      </w:r>
      <w:r w:rsidR="007F52C0">
        <w:t xml:space="preserve">Working figure </w:t>
      </w:r>
      <w:r w:rsidR="007F52C0">
        <w:rPr>
          <w:noProof/>
        </w:rPr>
        <w:t>1</w:t>
      </w:r>
      <w:r w:rsidR="00CB4D45">
        <w:fldChar w:fldCharType="end"/>
      </w:r>
      <w:r>
        <w:t>).</w:t>
      </w:r>
    </w:p>
    <w:p w14:paraId="2B9B5DCC" w14:textId="77777777" w:rsidR="00AC4ED1" w:rsidRDefault="00AC4ED1" w:rsidP="00AC4ED1">
      <w:r w:rsidRPr="00A669D3">
        <w:rPr>
          <w:rStyle w:val="Ttulo4Car"/>
        </w:rPr>
        <w:t xml:space="preserve">Inter-correlations </w:t>
      </w:r>
      <w:r w:rsidR="00C65233" w:rsidRPr="00A669D3">
        <w:rPr>
          <w:rStyle w:val="Ttulo4Car"/>
        </w:rPr>
        <w:t>between</w:t>
      </w:r>
      <w:r w:rsidR="008A015E" w:rsidRPr="00A669D3">
        <w:rPr>
          <w:rStyle w:val="Ttulo4Car"/>
        </w:rPr>
        <w:t xml:space="preserve"> evolved</w:t>
      </w:r>
      <w:r w:rsidR="00BF2146">
        <w:rPr>
          <w:rStyle w:val="Ttulo4Car"/>
        </w:rPr>
        <w:t xml:space="preserve"> </w:t>
      </w:r>
      <w:r w:rsidRPr="00A669D3">
        <w:rPr>
          <w:rStyle w:val="Ttulo4Car"/>
        </w:rPr>
        <w:t>variables.</w:t>
      </w:r>
      <w:r w:rsidR="00BF2146">
        <w:rPr>
          <w:rStyle w:val="Ttulo4Car"/>
        </w:rPr>
        <w:t xml:space="preserve"> </w:t>
      </w:r>
      <w:r>
        <w:t xml:space="preserve">The evolved </w:t>
      </w:r>
      <w:r w:rsidR="0044283B" w:rsidRPr="008A0068">
        <w:rPr>
          <w:rStyle w:val="EquationChar"/>
        </w:rPr>
        <w:t>μ</w:t>
      </w:r>
      <w:r w:rsidR="008A0068" w:rsidRPr="008A0068">
        <w:rPr>
          <w:rStyle w:val="EquationChar"/>
          <w:rFonts w:ascii="Cambria Math" w:hAnsi="Cambria Math" w:cs="Cambria Math"/>
        </w:rPr>
        <w:t>₀</w:t>
      </w:r>
      <w:r w:rsidR="00BF2146">
        <w:rPr>
          <w:rStyle w:val="EquationChar"/>
          <w:rFonts w:ascii="Cambria Math" w:hAnsi="Cambria Math" w:cs="Cambria Math"/>
        </w:rPr>
        <w:t xml:space="preserve"> </w:t>
      </w:r>
      <w:r w:rsidR="005A4EF8">
        <w:t>was</w:t>
      </w:r>
      <w:r>
        <w:t xml:space="preserve"> positively correlated with </w:t>
      </w:r>
      <w:r w:rsidR="005A4EF8" w:rsidRPr="005A4EF8">
        <w:rPr>
          <w:rStyle w:val="EquationChar"/>
        </w:rPr>
        <w:t>k</w:t>
      </w:r>
      <w:r w:rsidR="005A4EF8" w:rsidRPr="005A4EF8">
        <w:rPr>
          <w:rStyle w:val="EquationChar"/>
          <w:rFonts w:ascii="Cambria Math" w:hAnsi="Cambria Math" w:cs="Cambria Math"/>
        </w:rPr>
        <w:t>₀</w:t>
      </w:r>
      <w:r>
        <w:t>, negatively with</w:t>
      </w:r>
      <w:r w:rsidR="008A0068">
        <w:t> </w:t>
      </w:r>
      <w:r w:rsidR="008A0068">
        <w:rPr>
          <w:rStyle w:val="EquationChar"/>
          <w:rFonts w:cs="Times New Roman"/>
        </w:rPr>
        <w:t>σ</w:t>
      </w:r>
      <w:r w:rsidR="008A0068">
        <w:rPr>
          <w:rStyle w:val="EquationChar"/>
          <w:rFonts w:ascii="Calibri" w:hAnsi="Calibri"/>
        </w:rPr>
        <w:t>₀</w:t>
      </w:r>
      <w:r w:rsidR="008A0068" w:rsidRPr="008A0068">
        <w:t>.</w:t>
      </w:r>
      <w:r w:rsidR="00BF2146">
        <w:t xml:space="preserve"> </w:t>
      </w:r>
      <w:r w:rsidR="008A0068">
        <w:rPr>
          <w:rStyle w:val="EquationChar"/>
          <w:rFonts w:cs="Times New Roman"/>
        </w:rPr>
        <w:t>σ</w:t>
      </w:r>
      <w:r w:rsidR="008A0068">
        <w:rPr>
          <w:rStyle w:val="EquationChar"/>
          <w:rFonts w:ascii="Calibri" w:hAnsi="Calibri"/>
        </w:rPr>
        <w:t>₀</w:t>
      </w:r>
      <w:r>
        <w:t xml:space="preserve"> is strongly negatively correlated with alpha,</w:t>
      </w:r>
      <w:r w:rsidR="00012101">
        <w:t xml:space="preserve"> and</w:t>
      </w:r>
      <w:r>
        <w:t xml:space="preserve"> less with</w:t>
      </w:r>
      <w:r w:rsidR="00BF2146">
        <w:t xml:space="preserve"> </w:t>
      </w:r>
      <w:r w:rsidR="008A0068">
        <w:rPr>
          <w:rStyle w:val="EquationChar"/>
        </w:rPr>
        <w:t>k</w:t>
      </w:r>
      <w:r w:rsidR="008A0068" w:rsidRPr="008A0068">
        <w:rPr>
          <w:rStyle w:val="EquationChar"/>
          <w:rFonts w:ascii="Cambria Math" w:hAnsi="Cambria Math" w:cs="Cambria Math"/>
        </w:rPr>
        <w:t>₀</w:t>
      </w:r>
      <w:r w:rsidR="008A0068">
        <w:t>.</w:t>
      </w:r>
      <w:r w:rsidR="00BF2146">
        <w:t xml:space="preserve"> </w:t>
      </w:r>
      <w:r w:rsidR="00133CBE" w:rsidRPr="00133CBE">
        <w:rPr>
          <w:rStyle w:val="EquationChar"/>
        </w:rPr>
        <w:t>α</w:t>
      </w:r>
      <w:r>
        <w:t xml:space="preserve"> is weakly related to </w:t>
      </w:r>
      <w:r w:rsidR="008A0068">
        <w:rPr>
          <w:rStyle w:val="EquationChar"/>
        </w:rPr>
        <w:t>k</w:t>
      </w:r>
      <w:r w:rsidR="008A0068" w:rsidRPr="008A0068">
        <w:rPr>
          <w:rStyle w:val="EquationChar"/>
          <w:rFonts w:ascii="Cambria Math" w:hAnsi="Cambria Math" w:cs="Cambria Math"/>
        </w:rPr>
        <w:t>₀</w:t>
      </w:r>
      <w:r w:rsidR="008A0068">
        <w:t>.</w:t>
      </w:r>
      <w:r w:rsidR="00BF2146">
        <w:t xml:space="preserve"> </w:t>
      </w:r>
      <w:proofErr w:type="spellStart"/>
      <w:proofErr w:type="gramStart"/>
      <w:r w:rsidRPr="00FE36BB">
        <w:rPr>
          <w:rStyle w:val="EquationChar"/>
        </w:rPr>
        <w:t>Q</w:t>
      </w:r>
      <w:r w:rsidRPr="00FE36BB">
        <w:rPr>
          <w:rStyle w:val="EquationChar"/>
          <w:vertAlign w:val="subscript"/>
        </w:rPr>
        <w:t>min</w:t>
      </w:r>
      <w:proofErr w:type="spellEnd"/>
      <w:r w:rsidR="00FE36BB" w:rsidRPr="00FE36BB">
        <w:rPr>
          <w:rStyle w:val="EquationChar"/>
        </w:rPr>
        <w:t>,</w:t>
      </w:r>
      <w:r w:rsidR="00FE36BB" w:rsidRPr="00FE36BB">
        <w:rPr>
          <w:rStyle w:val="EquationChar"/>
          <w:rFonts w:ascii="Cambria Math" w:hAnsi="Cambria Math" w:cs="Cambria Math"/>
        </w:rPr>
        <w:t>₀</w:t>
      </w:r>
      <w:proofErr w:type="gramEnd"/>
      <w:r>
        <w:t xml:space="preserve"> is positively related to </w:t>
      </w:r>
      <w:r w:rsidR="00B35444" w:rsidRPr="00D33643">
        <w:rPr>
          <w:rStyle w:val="EquationChar"/>
        </w:rPr>
        <w:t>μ</w:t>
      </w:r>
      <w:r w:rsidR="00B35444" w:rsidRPr="00D33643">
        <w:rPr>
          <w:rStyle w:val="EquationChar"/>
          <w:rFonts w:ascii="Cambria Math" w:hAnsi="Cambria Math" w:cs="Cambria Math"/>
        </w:rPr>
        <w:t>₀</w:t>
      </w:r>
      <w:r>
        <w:t xml:space="preserve"> and </w:t>
      </w:r>
      <w:r w:rsidR="00FC6FCD">
        <w:rPr>
          <w:rStyle w:val="EquationChar"/>
          <w:rFonts w:cs="Times New Roman"/>
        </w:rPr>
        <w:t>σ</w:t>
      </w:r>
      <w:r w:rsidR="00FC6FCD">
        <w:rPr>
          <w:rStyle w:val="EquationChar"/>
          <w:rFonts w:ascii="Calibri" w:hAnsi="Calibri"/>
        </w:rPr>
        <w:t>₀</w:t>
      </w:r>
      <w:r>
        <w:t xml:space="preserve">, but negatively to </w:t>
      </w:r>
      <w:r w:rsidR="00FC6FCD" w:rsidRPr="00133CBE">
        <w:rPr>
          <w:rStyle w:val="EquationChar"/>
        </w:rPr>
        <w:t>α</w:t>
      </w:r>
      <w:r>
        <w:t xml:space="preserve"> (</w:t>
      </w:r>
      <w:r w:rsidR="00CB462D">
        <w:rPr>
          <w:i/>
        </w:rPr>
        <w:t>?</w:t>
      </w:r>
      <w:r w:rsidR="00BC37AD">
        <w:rPr>
          <w:i/>
        </w:rPr>
        <w:t>!</w:t>
      </w:r>
      <w:r>
        <w:t>)</w:t>
      </w:r>
      <w:r w:rsidR="00FE36BB">
        <w:t>.</w:t>
      </w:r>
      <w:r w:rsidR="00BF2146">
        <w:t xml:space="preserve"> </w:t>
      </w:r>
      <w:r w:rsidR="00D104FA">
        <w:t xml:space="preserve">In the volatile landscape, travel length </w:t>
      </w:r>
      <w:r w:rsidR="00D104FA" w:rsidRPr="00D104FA">
        <w:rPr>
          <w:i/>
        </w:rPr>
        <w:t>Z</w:t>
      </w:r>
      <w:r w:rsidR="00D104FA">
        <w:t xml:space="preserve"> was correlating with </w:t>
      </w:r>
      <w:r w:rsidR="00D104FA" w:rsidRPr="00876767">
        <w:rPr>
          <w:rStyle w:val="EquationChar"/>
        </w:rPr>
        <w:t>Q</w:t>
      </w:r>
      <w:r w:rsidR="00D104FA" w:rsidRPr="00876767">
        <w:rPr>
          <w:rStyle w:val="EquationChar"/>
          <w:vertAlign w:val="subscript"/>
        </w:rPr>
        <w:t>min,0</w:t>
      </w:r>
      <w:r w:rsidR="00D104FA">
        <w:t xml:space="preserve">. </w:t>
      </w:r>
      <w:r w:rsidR="002F3FC7">
        <w:t xml:space="preserve">See </w:t>
      </w:r>
      <w:r w:rsidR="00CB4D45">
        <w:fldChar w:fldCharType="begin"/>
      </w:r>
      <w:r w:rsidR="002F3FC7">
        <w:instrText xml:space="preserve"> REF _Ref395794177 \h </w:instrText>
      </w:r>
      <w:r w:rsidR="00CB4D45">
        <w:fldChar w:fldCharType="separate"/>
      </w:r>
      <w:r w:rsidR="007F52C0">
        <w:t xml:space="preserve">Working figure </w:t>
      </w:r>
      <w:r w:rsidR="007F52C0">
        <w:rPr>
          <w:noProof/>
        </w:rPr>
        <w:t>3</w:t>
      </w:r>
      <w:r w:rsidR="00CB4D45">
        <w:fldChar w:fldCharType="end"/>
      </w:r>
      <w:r w:rsidR="002F3FC7">
        <w:t>.</w:t>
      </w:r>
    </w:p>
    <w:p w14:paraId="026A2C69" w14:textId="77777777" w:rsidR="00584AD6" w:rsidRPr="00A669D3" w:rsidRDefault="008A015E" w:rsidP="00A669D3">
      <w:pPr>
        <w:pStyle w:val="Ttulo4"/>
        <w:rPr>
          <w:rStyle w:val="nfasis"/>
          <w:b/>
          <w:bCs w:val="0"/>
          <w:i/>
          <w:iCs w:val="0"/>
        </w:rPr>
      </w:pPr>
      <w:r w:rsidRPr="00A669D3">
        <w:rPr>
          <w:rStyle w:val="nfasis"/>
          <w:b/>
          <w:bCs w:val="0"/>
          <w:i/>
          <w:iCs w:val="0"/>
        </w:rPr>
        <w:t xml:space="preserve">Evolved </w:t>
      </w:r>
      <w:r w:rsidR="00840FD3" w:rsidRPr="00A669D3">
        <w:rPr>
          <w:rStyle w:val="nfasis"/>
          <w:b/>
          <w:bCs w:val="0"/>
          <w:i/>
          <w:iCs w:val="0"/>
        </w:rPr>
        <w:t>variables along s</w:t>
      </w:r>
      <w:r w:rsidR="00C04BB8" w:rsidRPr="00A669D3">
        <w:rPr>
          <w:rStyle w:val="nfasis"/>
          <w:b/>
          <w:bCs w:val="0"/>
          <w:i/>
          <w:iCs w:val="0"/>
        </w:rPr>
        <w:t>patial autocorrelation gradient</w:t>
      </w:r>
    </w:p>
    <w:p w14:paraId="3E366EB1" w14:textId="77777777" w:rsidR="00CA6E29" w:rsidRDefault="00A82F6A" w:rsidP="00A47270">
      <w:r w:rsidRPr="00A669D3">
        <w:rPr>
          <w:rStyle w:val="Ttulo5Car"/>
        </w:rPr>
        <w:t>Dispersal distance.</w:t>
      </w:r>
      <w:r w:rsidR="00BF2146">
        <w:rPr>
          <w:rStyle w:val="Ttulo5Car"/>
        </w:rPr>
        <w:t xml:space="preserve"> </w:t>
      </w:r>
      <w:r w:rsidR="00840FD3">
        <w:t>Obviously</w:t>
      </w:r>
      <w:r w:rsidR="00A7573A">
        <w:t xml:space="preserve">, </w:t>
      </w:r>
      <w:r w:rsidR="00840FD3">
        <w:t xml:space="preserve">the </w:t>
      </w:r>
      <w:r w:rsidR="00A7573A">
        <w:t>resulting dispersal distance</w:t>
      </w:r>
      <w:r w:rsidR="00523107">
        <w:t xml:space="preserve"> (and travelled distance)</w:t>
      </w:r>
      <w:r w:rsidR="00412F26">
        <w:t xml:space="preserve"> was considerably </w:t>
      </w:r>
      <w:r w:rsidR="00A7573A">
        <w:t>higher in volatile environment, where individuals are forced to move</w:t>
      </w:r>
      <w:r w:rsidR="00584AD6">
        <w:t xml:space="preserve"> away from their natal patch</w:t>
      </w:r>
      <w:r w:rsidR="00A7573A">
        <w:t xml:space="preserve"> due to short-lasting clusters. As the average carrying capacity was set</w:t>
      </w:r>
      <w:r w:rsidR="00753BA1">
        <w:t xml:space="preserve"> to</w:t>
      </w:r>
      <w:r w:rsidR="00A7573A">
        <w:t xml:space="preserve"> very low</w:t>
      </w:r>
      <w:r w:rsidR="00AD43BD">
        <w:t xml:space="preserve"> (</w:t>
      </w:r>
      <w:r w:rsidR="00AD43BD" w:rsidRPr="00AD43BD">
        <w:rPr>
          <w:rStyle w:val="EquationChar"/>
        </w:rPr>
        <w:t>K</w:t>
      </w:r>
      <w:r w:rsidR="00AD43BD">
        <w:rPr>
          <w:rStyle w:val="EquationChar"/>
          <w:rFonts w:cs="Times New Roman"/>
        </w:rPr>
        <w:t>̄</w:t>
      </w:r>
      <w:r w:rsidR="00AD43BD" w:rsidRPr="00AD43BD">
        <w:rPr>
          <w:rStyle w:val="EquationChar"/>
        </w:rPr>
        <w:t>=0.2</w:t>
      </w:r>
      <w:r w:rsidR="0029001B">
        <w:rPr>
          <w:rStyle w:val="EquationChar"/>
        </w:rPr>
        <w:t>5</w:t>
      </w:r>
      <w:r w:rsidR="00AD43BD">
        <w:t>)</w:t>
      </w:r>
      <w:r w:rsidR="00A7573A">
        <w:t xml:space="preserve">, new clusters rarely </w:t>
      </w:r>
      <w:r w:rsidR="00AF3E34">
        <w:t xml:space="preserve">emerged </w:t>
      </w:r>
      <w:r w:rsidR="00A7573A">
        <w:t xml:space="preserve">close to </w:t>
      </w:r>
      <w:r w:rsidR="00B9477C">
        <w:t xml:space="preserve">the </w:t>
      </w:r>
      <w:r w:rsidR="00A7573A">
        <w:t>diminishing ones.</w:t>
      </w:r>
      <w:r w:rsidR="00CA6E29">
        <w:t xml:space="preserve"> In stable landscapes (</w:t>
      </w:r>
      <w:r w:rsidR="003266AA">
        <w:t>with</w:t>
      </w:r>
      <w:r w:rsidR="00D66333">
        <w:t> </w:t>
      </w:r>
      <w:r w:rsidR="00CA6E29">
        <w:t>long-lasting clusters) dispersal distance reached its peak by much lower spatial-autocorrelation</w:t>
      </w:r>
      <w:r w:rsidR="00BF2146">
        <w:t xml:space="preserve"> </w:t>
      </w:r>
      <w:r w:rsidR="005A0428" w:rsidRPr="00CD4412">
        <w:rPr>
          <w:i/>
        </w:rPr>
        <w:t>β</w:t>
      </w:r>
      <w:r w:rsidR="00CA6E29">
        <w:t xml:space="preserve"> than in volatile landscapes (very short-lasting clusters).</w:t>
      </w:r>
      <w:r w:rsidR="00964C4F">
        <w:t xml:space="preserve"> See also </w:t>
      </w:r>
      <w:r w:rsidR="00CB4D45">
        <w:fldChar w:fldCharType="begin"/>
      </w:r>
      <w:r w:rsidR="00964C4F">
        <w:instrText xml:space="preserve"> REF _Ref396211451 \h </w:instrText>
      </w:r>
      <w:r w:rsidR="00CB4D45">
        <w:fldChar w:fldCharType="separate"/>
      </w:r>
      <w:r w:rsidR="007F52C0">
        <w:t xml:space="preserve">Working table </w:t>
      </w:r>
      <w:r w:rsidR="007F52C0">
        <w:rPr>
          <w:noProof/>
        </w:rPr>
        <w:t>1</w:t>
      </w:r>
      <w:r w:rsidR="00CB4D45">
        <w:fldChar w:fldCharType="end"/>
      </w:r>
      <w:r w:rsidR="00964C4F">
        <w:t>.</w:t>
      </w:r>
    </w:p>
    <w:p w14:paraId="49415F22" w14:textId="77777777" w:rsidR="00650049" w:rsidRDefault="00C04BB8" w:rsidP="00570230">
      <w:r w:rsidRPr="00A669D3">
        <w:rPr>
          <w:rStyle w:val="Ttulo5Car"/>
        </w:rPr>
        <w:t>Genetic parameters.</w:t>
      </w:r>
      <w:r w:rsidR="00BF2146">
        <w:rPr>
          <w:rStyle w:val="Ttulo5Car"/>
        </w:rPr>
        <w:t xml:space="preserve"> </w:t>
      </w:r>
      <w:r w:rsidR="00570230">
        <w:t xml:space="preserve">The evolved </w:t>
      </w:r>
      <w:r w:rsidR="00570230" w:rsidRPr="00D33643">
        <w:rPr>
          <w:rStyle w:val="EquationChar"/>
        </w:rPr>
        <w:t>μ</w:t>
      </w:r>
      <w:r w:rsidR="00570230" w:rsidRPr="00D33643">
        <w:rPr>
          <w:rStyle w:val="EquationChar"/>
          <w:rFonts w:ascii="Cambria Math" w:hAnsi="Cambria Math" w:cs="Cambria Math"/>
        </w:rPr>
        <w:t>₀</w:t>
      </w:r>
      <w:r w:rsidR="00570230">
        <w:t xml:space="preserve"> was </w:t>
      </w:r>
      <w:r w:rsidR="00C85A1E">
        <w:t>lower than zero</w:t>
      </w:r>
      <w:r w:rsidR="00570230">
        <w:t xml:space="preserve"> over most of the spatial autocorrelation gradient (mean </w:t>
      </w:r>
      <w:r w:rsidR="00570230" w:rsidRPr="00D33643">
        <w:rPr>
          <w:rStyle w:val="EquationChar"/>
        </w:rPr>
        <w:t>μ</w:t>
      </w:r>
      <w:r w:rsidR="00570230" w:rsidRPr="00D33643">
        <w:rPr>
          <w:rStyle w:val="EquationChar"/>
          <w:rFonts w:ascii="Cambria Math" w:hAnsi="Cambria Math" w:cs="Cambria Math"/>
        </w:rPr>
        <w:t>₀</w:t>
      </w:r>
      <w:r w:rsidR="00CD0632">
        <w:t xml:space="preserve"> = </w:t>
      </w:r>
      <w:r w:rsidR="002C4C10">
        <w:t>−</w:t>
      </w:r>
      <w:r w:rsidR="000D5F11">
        <w:t>2.38 and</w:t>
      </w:r>
      <w:r w:rsidR="00CD0632" w:rsidRPr="002C4C10">
        <w:t>−</w:t>
      </w:r>
      <w:r w:rsidR="00570230">
        <w:t xml:space="preserve">1.81, for volatile and stable landscapes, </w:t>
      </w:r>
      <w:r w:rsidR="009D1EFD">
        <w:t>respectively), and increased</w:t>
      </w:r>
      <w:r w:rsidR="00570230">
        <w:t xml:space="preserve"> with increasing cluster size. Negative quality represents over-populated patches.</w:t>
      </w:r>
      <w:r w:rsidR="003248D9">
        <w:br/>
        <w:t xml:space="preserve">The evolved </w:t>
      </w:r>
      <w:r w:rsidR="00570230">
        <w:t>variance</w:t>
      </w:r>
      <w:r w:rsidR="003248D9">
        <w:t>,</w:t>
      </w:r>
      <w:r w:rsidR="00BF2146">
        <w:t xml:space="preserve"> </w:t>
      </w:r>
      <w:r w:rsidR="00570230">
        <w:rPr>
          <w:rStyle w:val="EquationChar"/>
          <w:rFonts w:cs="Times New Roman"/>
        </w:rPr>
        <w:t>σ</w:t>
      </w:r>
      <w:r w:rsidR="00570230">
        <w:rPr>
          <w:rStyle w:val="EquationChar"/>
          <w:rFonts w:ascii="Calibri" w:hAnsi="Calibri"/>
        </w:rPr>
        <w:t>₀</w:t>
      </w:r>
      <w:r w:rsidR="00570230">
        <w:t xml:space="preserve"> varie</w:t>
      </w:r>
      <w:r w:rsidR="00E96FD0">
        <w:t>d</w:t>
      </w:r>
      <w:r w:rsidR="00570230">
        <w:t xml:space="preserve"> largely between simulations, but there is a clear increasing trend wit</w:t>
      </w:r>
      <w:r w:rsidR="00C05A0D">
        <w:t>h increasing cluster size (</w:t>
      </w:r>
      <w:r w:rsidR="00CB4D45">
        <w:fldChar w:fldCharType="begin"/>
      </w:r>
      <w:r w:rsidR="00C05A0D">
        <w:instrText xml:space="preserve"> REF _Ref396265355 \h </w:instrText>
      </w:r>
      <w:r w:rsidR="00CB4D45">
        <w:fldChar w:fldCharType="separate"/>
      </w:r>
      <w:r w:rsidR="00C05A0D">
        <w:t xml:space="preserve">Working figure </w:t>
      </w:r>
      <w:r w:rsidR="00C05A0D">
        <w:rPr>
          <w:noProof/>
        </w:rPr>
        <w:t>5</w:t>
      </w:r>
      <w:r w:rsidR="00CB4D45">
        <w:fldChar w:fldCharType="end"/>
      </w:r>
      <w:r w:rsidR="00570230">
        <w:t xml:space="preserve">). Together with increasing variance, the acceptance threshold </w:t>
      </w:r>
      <w:r w:rsidR="00C05A0D" w:rsidRPr="00133CBE">
        <w:rPr>
          <w:rStyle w:val="EquationChar"/>
        </w:rPr>
        <w:t>α</w:t>
      </w:r>
      <w:r w:rsidR="00C05A0D">
        <w:t xml:space="preserve"> decreased</w:t>
      </w:r>
      <w:r w:rsidR="00570230">
        <w:t xml:space="preserve"> (recall that </w:t>
      </w:r>
      <w:r w:rsidR="00E96FD0" w:rsidRPr="00133CBE">
        <w:rPr>
          <w:rStyle w:val="EquationChar"/>
        </w:rPr>
        <w:t>α</w:t>
      </w:r>
      <w:r w:rsidR="00570230">
        <w:t xml:space="preserve"> is</w:t>
      </w:r>
      <w:r w:rsidR="00B1405E">
        <w:t xml:space="preserve"> strongly correlated with </w:t>
      </w:r>
      <w:r w:rsidR="007847B6">
        <w:rPr>
          <w:rStyle w:val="EquationChar"/>
          <w:rFonts w:cs="Times New Roman"/>
        </w:rPr>
        <w:t>σ</w:t>
      </w:r>
      <w:r w:rsidR="007847B6">
        <w:rPr>
          <w:rStyle w:val="EquationChar"/>
          <w:rFonts w:ascii="Calibri" w:hAnsi="Calibri"/>
        </w:rPr>
        <w:t>₀</w:t>
      </w:r>
      <w:r w:rsidR="002F4D6B">
        <w:rPr>
          <w:rStyle w:val="EquationChar"/>
          <w:rFonts w:ascii="Calibri" w:hAnsi="Calibri"/>
        </w:rPr>
        <w:t xml:space="preserve"> </w:t>
      </w:r>
      <w:r w:rsidR="00B1405E">
        <w:t>(</w:t>
      </w:r>
      <w:r w:rsidR="00570230">
        <w:t xml:space="preserve">Pearson </w:t>
      </w:r>
      <w:proofErr w:type="spellStart"/>
      <w:r w:rsidR="00570230" w:rsidRPr="00570230">
        <w:rPr>
          <w:i/>
        </w:rPr>
        <w:t>r</w:t>
      </w:r>
      <w:r w:rsidR="00E96FD0" w:rsidRPr="00E96FD0">
        <w:rPr>
          <w:i/>
          <w:vertAlign w:val="subscript"/>
        </w:rPr>
        <w:t>p</w:t>
      </w:r>
      <w:proofErr w:type="spellEnd"/>
      <w:r w:rsidR="00570230">
        <w:t xml:space="preserve"> =</w:t>
      </w:r>
      <w:r w:rsidR="002C4C10">
        <w:t xml:space="preserve"> −0</w:t>
      </w:r>
      <w:r w:rsidR="00B1405E">
        <w:t xml:space="preserve">.89 </w:t>
      </w:r>
      <w:r w:rsidR="00F906D8">
        <w:t>with log</w:t>
      </w:r>
      <w:r w:rsidR="00F906D8">
        <w:noBreakHyphen/>
      </w:r>
      <w:r w:rsidR="00570230">
        <w:t xml:space="preserve">transformed </w:t>
      </w:r>
      <w:r w:rsidR="00585E2C">
        <w:rPr>
          <w:rStyle w:val="EquationChar"/>
          <w:rFonts w:cs="Times New Roman"/>
        </w:rPr>
        <w:t>σ</w:t>
      </w:r>
      <w:r w:rsidR="00585E2C">
        <w:rPr>
          <w:rStyle w:val="EquationChar"/>
          <w:rFonts w:ascii="Calibri" w:hAnsi="Calibri"/>
        </w:rPr>
        <w:t>₀</w:t>
      </w:r>
      <w:r w:rsidR="00570230">
        <w:t>).</w:t>
      </w:r>
    </w:p>
    <w:p w14:paraId="6BEB7C3B" w14:textId="77777777" w:rsidR="00570230" w:rsidRDefault="00570230" w:rsidP="00570230">
      <w:r>
        <w:t xml:space="preserve">Interestingly, in stable </w:t>
      </w:r>
      <w:r w:rsidR="00D93B49">
        <w:t>landscape</w:t>
      </w:r>
      <w:r w:rsidR="002F4D6B">
        <w:t xml:space="preserve"> </w:t>
      </w:r>
      <w:r>
        <w:rPr>
          <w:rStyle w:val="EquationChar"/>
        </w:rPr>
        <w:t>k</w:t>
      </w:r>
      <w:r w:rsidRPr="008A0068">
        <w:rPr>
          <w:rStyle w:val="EquationChar"/>
          <w:rFonts w:ascii="Cambria Math" w:hAnsi="Cambria Math" w:cs="Cambria Math"/>
        </w:rPr>
        <w:t>₀</w:t>
      </w:r>
      <w:r>
        <w:t xml:space="preserve"> is </w:t>
      </w:r>
      <w:r w:rsidR="00CB44B2">
        <w:t xml:space="preserve">clearly </w:t>
      </w:r>
      <w:r>
        <w:t>negatively correlated with</w:t>
      </w:r>
      <w:r w:rsidR="000D233A">
        <w:t xml:space="preserve"> the</w:t>
      </w:r>
      <w:r>
        <w:t xml:space="preserve"> threshold quality</w:t>
      </w:r>
      <w:r w:rsidR="002F4D6B">
        <w:t xml:space="preserve"> </w:t>
      </w:r>
      <w:r w:rsidR="000D233A" w:rsidRPr="000D233A">
        <w:rPr>
          <w:rStyle w:val="EquationChar"/>
        </w:rPr>
        <w:t>Q</w:t>
      </w:r>
      <w:r w:rsidR="000D233A" w:rsidRPr="000D233A">
        <w:rPr>
          <w:rStyle w:val="EquationChar"/>
          <w:vertAlign w:val="subscript"/>
        </w:rPr>
        <w:t>min,0</w:t>
      </w:r>
      <w:r>
        <w:t xml:space="preserve"> (</w:t>
      </w:r>
      <w:proofErr w:type="spellStart"/>
      <w:r w:rsidRPr="00570230">
        <w:rPr>
          <w:i/>
        </w:rPr>
        <w:t>r</w:t>
      </w:r>
      <w:r w:rsidRPr="00570230">
        <w:rPr>
          <w:i/>
          <w:vertAlign w:val="subscript"/>
        </w:rPr>
        <w:t>p</w:t>
      </w:r>
      <w:proofErr w:type="spellEnd"/>
      <w:r>
        <w:t xml:space="preserve"> =</w:t>
      </w:r>
      <w:r w:rsidR="007F52C0">
        <w:t> </w:t>
      </w:r>
      <w:r w:rsidR="002C4C10">
        <w:t>−0</w:t>
      </w:r>
      <w:r>
        <w:t xml:space="preserve">.93 for </w:t>
      </w:r>
      <w:r>
        <w:rPr>
          <w:rStyle w:val="EquationChar"/>
        </w:rPr>
        <w:t>k</w:t>
      </w:r>
      <w:r w:rsidRPr="008A0068">
        <w:rPr>
          <w:rStyle w:val="EquationChar"/>
          <w:rFonts w:ascii="Cambria Math" w:hAnsi="Cambria Math" w:cs="Cambria Math"/>
        </w:rPr>
        <w:t>₀</w:t>
      </w:r>
      <w:r w:rsidR="003248D9">
        <w:rPr>
          <w:rStyle w:val="EquationChar"/>
          <w:rFonts w:ascii="Cambria Math" w:hAnsi="Cambria Math" w:cs="Cambria Math"/>
        </w:rPr>
        <w:t> </w:t>
      </w:r>
      <w:r>
        <w:t>&lt;</w:t>
      </w:r>
      <w:r w:rsidR="003248D9">
        <w:t> 10), this</w:t>
      </w:r>
      <w:r>
        <w:t xml:space="preserve"> relationship</w:t>
      </w:r>
      <w:r w:rsidR="002F4D6B">
        <w:t xml:space="preserve"> </w:t>
      </w:r>
      <w:r w:rsidR="00BC1A0C">
        <w:t>wa</w:t>
      </w:r>
      <w:r w:rsidR="002A1723">
        <w:t>s</w:t>
      </w:r>
      <w:r w:rsidR="002F4D6B">
        <w:t xml:space="preserve"> </w:t>
      </w:r>
      <w:r w:rsidR="002A1723">
        <w:t xml:space="preserve">entirely different </w:t>
      </w:r>
      <w:r>
        <w:t>with volatile clusters (</w:t>
      </w:r>
      <w:r w:rsidR="00CB4D45">
        <w:fldChar w:fldCharType="begin"/>
      </w:r>
      <w:r>
        <w:instrText xml:space="preserve"> REF _Ref396180380 \h </w:instrText>
      </w:r>
      <w:r w:rsidR="00CB4D45">
        <w:fldChar w:fldCharType="separate"/>
      </w:r>
      <w:r w:rsidR="007F52C0">
        <w:t xml:space="preserve">Working figure </w:t>
      </w:r>
      <w:r w:rsidR="007F52C0">
        <w:rPr>
          <w:noProof/>
        </w:rPr>
        <w:t>6</w:t>
      </w:r>
      <w:r w:rsidR="00CB4D45">
        <w:fldChar w:fldCharType="end"/>
      </w:r>
      <w:r>
        <w:t>).</w:t>
      </w:r>
    </w:p>
    <w:p w14:paraId="4409DE51" w14:textId="77777777" w:rsidR="00115AEA" w:rsidRDefault="00115AEA" w:rsidP="00115AEA">
      <w:r>
        <w:t xml:space="preserve">In volatile landscapes, mean </w:t>
      </w:r>
      <w:r>
        <w:rPr>
          <w:rStyle w:val="EquationChar"/>
        </w:rPr>
        <w:t>k</w:t>
      </w:r>
      <w:r w:rsidRPr="008A0068">
        <w:rPr>
          <w:rStyle w:val="EquationChar"/>
          <w:rFonts w:ascii="Cambria Math" w:hAnsi="Cambria Math" w:cs="Cambria Math"/>
        </w:rPr>
        <w:t>₀</w:t>
      </w:r>
      <w:r w:rsidR="00BC1CFE">
        <w:t xml:space="preserve"> wa</w:t>
      </w:r>
      <w:r w:rsidR="00B355F9">
        <w:t xml:space="preserve">s about </w:t>
      </w:r>
      <w:r>
        <w:t>25 when clusters are small (</w:t>
      </w:r>
      <w:r w:rsidR="003D20B0" w:rsidRPr="003D20B0">
        <w:rPr>
          <w:i/>
        </w:rPr>
        <w:t>β</w:t>
      </w:r>
      <w:r w:rsidR="00E66C20">
        <w:t xml:space="preserve">&lt; 10) and increased with increasing </w:t>
      </w:r>
      <w:r w:rsidR="00E66C20" w:rsidRPr="00CD4412">
        <w:rPr>
          <w:i/>
        </w:rPr>
        <w:t>β</w:t>
      </w:r>
      <w:r w:rsidR="002F4D6B">
        <w:rPr>
          <w:i/>
        </w:rPr>
        <w:t xml:space="preserve"> </w:t>
      </w:r>
      <w:r>
        <w:t xml:space="preserve">(mean </w:t>
      </w:r>
      <w:r>
        <w:rPr>
          <w:rStyle w:val="EquationChar"/>
        </w:rPr>
        <w:t>k</w:t>
      </w:r>
      <w:r w:rsidRPr="008A0068">
        <w:rPr>
          <w:rStyle w:val="EquationChar"/>
          <w:rFonts w:ascii="Cambria Math" w:hAnsi="Cambria Math" w:cs="Cambria Math"/>
        </w:rPr>
        <w:t>₀</w:t>
      </w:r>
      <w:r>
        <w:t xml:space="preserve"> = 50 by </w:t>
      </w:r>
      <w:r w:rsidRPr="00CD4412">
        <w:rPr>
          <w:i/>
        </w:rPr>
        <w:t>β</w:t>
      </w:r>
      <w:r>
        <w:t xml:space="preserve">&lt; 10). On the other hand, in stable landscapes, </w:t>
      </w:r>
      <w:r>
        <w:rPr>
          <w:rStyle w:val="EquationChar"/>
        </w:rPr>
        <w:t>k</w:t>
      </w:r>
      <w:r w:rsidRPr="008A0068">
        <w:rPr>
          <w:rStyle w:val="EquationChar"/>
          <w:rFonts w:ascii="Cambria Math" w:hAnsi="Cambria Math" w:cs="Cambria Math"/>
        </w:rPr>
        <w:t>₀</w:t>
      </w:r>
      <w:r>
        <w:t xml:space="preserve"> increases slowly with increasing cluster size (from mean of 21 to 35), also its variance between simulations increases, reaching its peak value at </w:t>
      </w:r>
      <w:r w:rsidRPr="00CD4412">
        <w:rPr>
          <w:i/>
        </w:rPr>
        <w:t>β</w:t>
      </w:r>
      <w:r>
        <w:t xml:space="preserve"> ≈ 10,</w:t>
      </w:r>
      <w:r w:rsidR="002F4D6B">
        <w:t xml:space="preserve"> </w:t>
      </w:r>
      <w:r>
        <w:t xml:space="preserve">above which </w:t>
      </w:r>
      <w:r>
        <w:rPr>
          <w:rStyle w:val="EquationChar"/>
        </w:rPr>
        <w:t>k</w:t>
      </w:r>
      <w:r w:rsidRPr="008A0068">
        <w:rPr>
          <w:rStyle w:val="EquationChar"/>
          <w:rFonts w:ascii="Cambria Math" w:hAnsi="Cambria Math" w:cs="Cambria Math"/>
        </w:rPr>
        <w:t>₀</w:t>
      </w:r>
      <w:r>
        <w:t xml:space="preserve"> drops abruptly. </w:t>
      </w:r>
      <w:del w:id="7" w:author="maria" w:date="2014-08-24T12:17:00Z">
        <w:r w:rsidDel="002F4D6B">
          <w:delText>The i</w:delText>
        </w:r>
      </w:del>
      <w:ins w:id="8" w:author="maria" w:date="2014-08-24T12:17:00Z">
        <w:r w:rsidR="002F4D6B">
          <w:t>I</w:t>
        </w:r>
      </w:ins>
      <w:r>
        <w:t xml:space="preserve">n both landscape types </w:t>
      </w:r>
      <w:ins w:id="9" w:author="maria" w:date="2014-08-24T12:17:00Z">
        <w:r w:rsidR="002F4D6B">
          <w:t xml:space="preserve">the </w:t>
        </w:r>
      </w:ins>
      <w:r>
        <w:t>relationship is very similar for both typ</w:t>
      </w:r>
      <w:r w:rsidR="00B355F9">
        <w:t>es of movement</w:t>
      </w:r>
      <w:r w:rsidR="002F4D6B">
        <w:t xml:space="preserve"> </w:t>
      </w:r>
      <w:r w:rsidR="00B355F9">
        <w:t>(</w:t>
      </w:r>
      <w:r w:rsidR="00CB4D45">
        <w:fldChar w:fldCharType="begin"/>
      </w:r>
      <w:r w:rsidR="00B355F9">
        <w:instrText xml:space="preserve"> REF _Ref396265355 \h </w:instrText>
      </w:r>
      <w:r w:rsidR="00CB4D45">
        <w:fldChar w:fldCharType="separate"/>
      </w:r>
      <w:r w:rsidR="00B355F9">
        <w:t xml:space="preserve">Working figure </w:t>
      </w:r>
      <w:r w:rsidR="00B355F9">
        <w:rPr>
          <w:noProof/>
        </w:rPr>
        <w:t>5</w:t>
      </w:r>
      <w:r w:rsidR="00CB4D45">
        <w:fldChar w:fldCharType="end"/>
      </w:r>
      <w:r w:rsidR="00B355F9">
        <w:t>).</w:t>
      </w:r>
    </w:p>
    <w:p w14:paraId="49A29F12" w14:textId="77777777" w:rsidR="00374044" w:rsidRDefault="00FE0DB9" w:rsidP="00374044">
      <w:pPr>
        <w:pBdr>
          <w:bottom w:val="double" w:sz="6" w:space="1" w:color="auto"/>
        </w:pBdr>
      </w:pPr>
      <w:r>
        <w:t xml:space="preserve">Evolved resulting phenotype </w:t>
      </w:r>
      <w:r w:rsidRPr="00650049">
        <w:rPr>
          <w:rStyle w:val="EquationChar"/>
        </w:rPr>
        <w:t>Q</w:t>
      </w:r>
      <w:r w:rsidRPr="00650049">
        <w:rPr>
          <w:rStyle w:val="EquationChar"/>
          <w:vertAlign w:val="subscript"/>
        </w:rPr>
        <w:t>min,0</w:t>
      </w:r>
      <w:r>
        <w:t xml:space="preserve"> was little variable, with 95% of cases falling in range [0.30, 1.75] in volatile, and [0.05, 2.59] in stable landscape. Mean of </w:t>
      </w:r>
      <w:r w:rsidRPr="00650049">
        <w:rPr>
          <w:rStyle w:val="EquationChar"/>
        </w:rPr>
        <w:t>Q</w:t>
      </w:r>
      <w:r w:rsidRPr="00650049">
        <w:rPr>
          <w:rStyle w:val="EquationChar"/>
          <w:vertAlign w:val="subscript"/>
        </w:rPr>
        <w:t>min,0</w:t>
      </w:r>
      <w:r>
        <w:t>= 1.1 </w:t>
      </w:r>
      <w:r w:rsidRPr="00A323EA">
        <w:t>±</w:t>
      </w:r>
      <w:r>
        <w:t xml:space="preserve"> 2.9 in volatile, and 0.54 </w:t>
      </w:r>
      <w:r w:rsidRPr="00A323EA">
        <w:t>±</w:t>
      </w:r>
      <w:r>
        <w:t xml:space="preserve"> 2.4 in stable landscape. While the mean quality of encountered patches </w:t>
      </w:r>
      <w:r w:rsidRPr="00FE0DB9">
        <w:rPr>
          <w:i/>
        </w:rPr>
        <w:t>Q̄</w:t>
      </w:r>
      <w:r w:rsidRPr="00FE0DB9">
        <w:rPr>
          <w:i/>
          <w:vertAlign w:val="subscript"/>
        </w:rPr>
        <w:t>1:Z</w:t>
      </w:r>
      <w:r>
        <w:t>, did not show any marked trend (</w:t>
      </w:r>
      <w:r w:rsidR="00CB4D45">
        <w:fldChar w:fldCharType="begin"/>
      </w:r>
      <w:r>
        <w:instrText xml:space="preserve"> REF _Ref396265355 \h </w:instrText>
      </w:r>
      <w:r w:rsidR="00CB4D45">
        <w:fldChar w:fldCharType="separate"/>
      </w:r>
      <w:r>
        <w:t xml:space="preserve">Working figure </w:t>
      </w:r>
      <w:r>
        <w:rPr>
          <w:noProof/>
        </w:rPr>
        <w:t>5</w:t>
      </w:r>
      <w:r w:rsidR="00CB4D45">
        <w:fldChar w:fldCharType="end"/>
      </w:r>
      <w:r>
        <w:t xml:space="preserve">)., the resulting phenotype </w:t>
      </w:r>
      <w:r w:rsidRPr="00876767">
        <w:rPr>
          <w:rStyle w:val="EquationChar"/>
        </w:rPr>
        <w:t>Q</w:t>
      </w:r>
      <w:r w:rsidRPr="00876767">
        <w:rPr>
          <w:rStyle w:val="EquationChar"/>
          <w:vertAlign w:val="subscript"/>
        </w:rPr>
        <w:t>min,0</w:t>
      </w:r>
      <w:r w:rsidRPr="00FE0DB9">
        <w:t>,</w:t>
      </w:r>
      <w:r>
        <w:t xml:space="preserve"> increased with spatial autocorrelation </w:t>
      </w:r>
      <w:r w:rsidRPr="00CD4412">
        <w:rPr>
          <w:i/>
        </w:rPr>
        <w:t>β</w:t>
      </w:r>
      <w:r>
        <w:t>.</w:t>
      </w:r>
    </w:p>
    <w:p w14:paraId="7EBD409D" w14:textId="77777777" w:rsidR="00A669D3" w:rsidRDefault="00A669D3" w:rsidP="00374044">
      <w:pPr>
        <w:pBdr>
          <w:bottom w:val="double" w:sz="6" w:space="1" w:color="auto"/>
        </w:pBdr>
      </w:pPr>
    </w:p>
    <w:p w14:paraId="3D64C763" w14:textId="77777777" w:rsidR="006E422E" w:rsidRDefault="006E422E" w:rsidP="008C1D80">
      <w:r w:rsidRPr="00A669D3">
        <w:rPr>
          <w:rStyle w:val="Ttulo3Car"/>
        </w:rPr>
        <w:t>Acknowledgements.</w:t>
      </w:r>
      <w:r w:rsidRPr="00243C03">
        <w:t xml:space="preserve"> The work was financially supp</w:t>
      </w:r>
      <w:r w:rsidR="00417F4B">
        <w:t>orted by the Academy of Finland</w:t>
      </w:r>
      <w:r w:rsidRPr="00243C03">
        <w:t xml:space="preserve"> grants 250243 </w:t>
      </w:r>
      <w:r w:rsidR="00417F4B">
        <w:t xml:space="preserve">and </w:t>
      </w:r>
      <w:r w:rsidR="00417F4B" w:rsidRPr="00243C03">
        <w:t xml:space="preserve">250444 </w:t>
      </w:r>
      <w:r w:rsidRPr="00243C03">
        <w:t xml:space="preserve">(OO), and </w:t>
      </w:r>
      <w:r w:rsidR="00417F4B">
        <w:t xml:space="preserve">Kone Foundation grant </w:t>
      </w:r>
      <w:r w:rsidR="00F81DA7" w:rsidRPr="00F81DA7">
        <w:t xml:space="preserve">44-6977 </w:t>
      </w:r>
      <w:r w:rsidRPr="00243C03">
        <w:t xml:space="preserve">(MD); the European Research Council, ERC Starting Grant 205905 (OO). </w:t>
      </w:r>
      <w:r w:rsidR="000B0B1D">
        <w:t xml:space="preserve">Marie-Curie </w:t>
      </w:r>
      <w:r w:rsidR="000B0B1D" w:rsidRPr="000B0B1D">
        <w:t>IEF</w:t>
      </w:r>
      <w:r w:rsidR="000B0B1D">
        <w:t xml:space="preserve"> Fellowship, grant </w:t>
      </w:r>
      <w:r w:rsidR="000B0B1D" w:rsidRPr="000B0B1D">
        <w:t>PIEF-GA-2011-302546</w:t>
      </w:r>
      <w:r w:rsidR="000B0B1D">
        <w:t xml:space="preserve"> (KB)</w:t>
      </w:r>
      <w:r w:rsidR="000408D2">
        <w:t xml:space="preserve"> and </w:t>
      </w:r>
      <w:proofErr w:type="spellStart"/>
      <w:r w:rsidR="000408D2">
        <w:t>TenLamas</w:t>
      </w:r>
      <w:proofErr w:type="spellEnd"/>
      <w:r w:rsidR="009951BF">
        <w:t>.</w:t>
      </w:r>
    </w:p>
    <w:p w14:paraId="5E4200A6" w14:textId="77777777" w:rsidR="006E422E" w:rsidRPr="00775503" w:rsidRDefault="006E422E" w:rsidP="00A669D3">
      <w:r w:rsidRPr="00A669D3">
        <w:rPr>
          <w:rStyle w:val="Ttulo3Car"/>
        </w:rPr>
        <w:t xml:space="preserve">Author </w:t>
      </w:r>
      <w:proofErr w:type="spellStart"/>
      <w:proofErr w:type="gramStart"/>
      <w:r w:rsidRPr="00A669D3">
        <w:rPr>
          <w:rStyle w:val="Ttulo3Car"/>
        </w:rPr>
        <w:t>Contributions:</w:t>
      </w:r>
      <w:r w:rsidR="006521D4" w:rsidRPr="00775503">
        <w:t>K.A.B</w:t>
      </w:r>
      <w:proofErr w:type="spellEnd"/>
      <w:r w:rsidR="006521D4" w:rsidRPr="00775503">
        <w:t>.</w:t>
      </w:r>
      <w:proofErr w:type="gramEnd"/>
      <w:r w:rsidR="006521D4" w:rsidRPr="00775503">
        <w:t xml:space="preserve">, M.M.D, </w:t>
      </w:r>
      <w:r w:rsidRPr="00775503">
        <w:t>O.O.</w:t>
      </w:r>
      <w:r w:rsidR="006521D4" w:rsidRPr="00775503">
        <w:t xml:space="preserve"> and</w:t>
      </w:r>
      <w:r w:rsidRPr="00775503">
        <w:t xml:space="preserve"> J.M.J.T. </w:t>
      </w:r>
      <w:r w:rsidR="00F81DA7" w:rsidRPr="00775503">
        <w:t xml:space="preserve">conceived and </w:t>
      </w:r>
      <w:r w:rsidRPr="00775503">
        <w:t xml:space="preserve">discussed together the idea. K.A.B developed the model. All authors </w:t>
      </w:r>
      <w:r w:rsidR="006521D4" w:rsidRPr="00775503">
        <w:t xml:space="preserve">contributed in </w:t>
      </w:r>
      <w:proofErr w:type="spellStart"/>
      <w:r w:rsidR="006521D4" w:rsidRPr="00775503">
        <w:t>writingthe</w:t>
      </w:r>
      <w:proofErr w:type="spellEnd"/>
      <w:r w:rsidR="006521D4" w:rsidRPr="00775503">
        <w:t xml:space="preserve"> paper.</w:t>
      </w:r>
    </w:p>
    <w:p w14:paraId="251FB86C" w14:textId="77777777" w:rsidR="000459F4" w:rsidRPr="00B86D17" w:rsidRDefault="0030312F" w:rsidP="00B86D17">
      <w:pPr>
        <w:rPr>
          <w:rFonts w:asciiTheme="majorHAnsi" w:eastAsiaTheme="majorEastAsia" w:hAnsiTheme="majorHAnsi" w:cstheme="majorBidi"/>
          <w:szCs w:val="28"/>
        </w:rPr>
      </w:pPr>
      <w:r w:rsidRPr="00243C03">
        <w:br w:type="page"/>
      </w:r>
    </w:p>
    <w:p w14:paraId="4CF2D216" w14:textId="77777777" w:rsidR="00EB49AC" w:rsidRDefault="00964C4F" w:rsidP="00A669D3">
      <w:pPr>
        <w:pStyle w:val="Ttulo1"/>
      </w:pPr>
      <w:bookmarkStart w:id="10" w:name="_Ref365469932"/>
      <w:r>
        <w:lastRenderedPageBreak/>
        <w:t xml:space="preserve">Tables and </w:t>
      </w:r>
      <w:r w:rsidR="009C2318">
        <w:t>Figures</w:t>
      </w:r>
      <w:r w:rsidR="00EB49AC">
        <w:t>:</w:t>
      </w:r>
    </w:p>
    <w:p w14:paraId="1A728171" w14:textId="77777777" w:rsidR="00964C4F" w:rsidRDefault="00964C4F" w:rsidP="00964C4F">
      <w:pPr>
        <w:pStyle w:val="Descripcin"/>
      </w:pPr>
      <w:bookmarkStart w:id="11" w:name="_Ref396211451"/>
      <w:r>
        <w:t xml:space="preserve">Working table </w:t>
      </w:r>
      <w:r w:rsidR="00CB4D45">
        <w:fldChar w:fldCharType="begin"/>
      </w:r>
      <w:r>
        <w:instrText xml:space="preserve"> SEQ Working_table \* ARABIC </w:instrText>
      </w:r>
      <w:r w:rsidR="00CB4D45">
        <w:fldChar w:fldCharType="separate"/>
      </w:r>
      <w:r w:rsidR="007F52C0">
        <w:rPr>
          <w:noProof/>
        </w:rPr>
        <w:t>1</w:t>
      </w:r>
      <w:r w:rsidR="00CB4D45">
        <w:fldChar w:fldCharType="end"/>
      </w:r>
      <w:bookmarkEnd w:id="11"/>
      <w:r>
        <w:t>.</w:t>
      </w:r>
      <w:r w:rsidR="002F4D6B">
        <w:t xml:space="preserve"> </w:t>
      </w:r>
      <w:r>
        <w:t xml:space="preserve">Summary statistics for distance travelled (i.e. number of steps, </w:t>
      </w:r>
      <w:r w:rsidRPr="00FD2DF6">
        <w:rPr>
          <w:rStyle w:val="EquationChar"/>
        </w:rPr>
        <w:t>Z</w:t>
      </w:r>
      <w:r>
        <w:t>)</w:t>
      </w:r>
    </w:p>
    <w:tbl>
      <w:tblPr>
        <w:tblStyle w:val="Tablaconcuadrcula"/>
        <w:tblW w:w="0" w:type="auto"/>
        <w:jc w:val="center"/>
        <w:tblLook w:val="04A0" w:firstRow="1" w:lastRow="0" w:firstColumn="1" w:lastColumn="0" w:noHBand="0" w:noVBand="1"/>
      </w:tblPr>
      <w:tblGrid>
        <w:gridCol w:w="960"/>
        <w:gridCol w:w="1236"/>
        <w:gridCol w:w="960"/>
        <w:gridCol w:w="960"/>
        <w:gridCol w:w="980"/>
        <w:gridCol w:w="960"/>
        <w:gridCol w:w="960"/>
      </w:tblGrid>
      <w:tr w:rsidR="00964C4F" w:rsidRPr="00B77B8D" w14:paraId="2E512405" w14:textId="77777777" w:rsidTr="00722704">
        <w:trPr>
          <w:trHeight w:val="300"/>
          <w:jc w:val="center"/>
        </w:trPr>
        <w:tc>
          <w:tcPr>
            <w:tcW w:w="960" w:type="dxa"/>
            <w:noWrap/>
            <w:hideMark/>
          </w:tcPr>
          <w:p w14:paraId="35DC91A9" w14:textId="77777777" w:rsidR="00964C4F" w:rsidRPr="00B77B8D" w:rsidRDefault="00964C4F" w:rsidP="00960CB0">
            <w:pPr>
              <w:rPr>
                <w:b/>
                <w:bCs/>
              </w:rPr>
            </w:pPr>
            <w:r w:rsidRPr="001115FD">
              <w:rPr>
                <w:rStyle w:val="EquationChar"/>
                <w:b/>
                <w:bCs/>
              </w:rPr>
              <w:t>ρ</w:t>
            </w:r>
          </w:p>
        </w:tc>
        <w:tc>
          <w:tcPr>
            <w:tcW w:w="1132" w:type="dxa"/>
            <w:noWrap/>
            <w:hideMark/>
          </w:tcPr>
          <w:p w14:paraId="69CCD06A" w14:textId="77777777" w:rsidR="00964C4F" w:rsidRPr="00B77B8D" w:rsidRDefault="00964C4F" w:rsidP="00960CB0">
            <w:pPr>
              <w:rPr>
                <w:b/>
                <w:bCs/>
              </w:rPr>
            </w:pPr>
            <w:r w:rsidRPr="00B77B8D">
              <w:rPr>
                <w:b/>
                <w:bCs/>
              </w:rPr>
              <w:t>landscape</w:t>
            </w:r>
          </w:p>
        </w:tc>
        <w:tc>
          <w:tcPr>
            <w:tcW w:w="960" w:type="dxa"/>
            <w:noWrap/>
            <w:hideMark/>
          </w:tcPr>
          <w:p w14:paraId="71647268" w14:textId="77777777" w:rsidR="00964C4F" w:rsidRPr="00B77B8D" w:rsidRDefault="00964C4F" w:rsidP="00960CB0">
            <w:pPr>
              <w:rPr>
                <w:b/>
                <w:bCs/>
              </w:rPr>
            </w:pPr>
            <w:r w:rsidRPr="00B77B8D">
              <w:rPr>
                <w:b/>
                <w:bCs/>
              </w:rPr>
              <w:t>Mean</w:t>
            </w:r>
          </w:p>
        </w:tc>
        <w:tc>
          <w:tcPr>
            <w:tcW w:w="960" w:type="dxa"/>
            <w:noWrap/>
            <w:hideMark/>
          </w:tcPr>
          <w:p w14:paraId="3586024F" w14:textId="77777777" w:rsidR="00964C4F" w:rsidRPr="00B77B8D" w:rsidRDefault="002F4D6B" w:rsidP="00960CB0">
            <w:pPr>
              <w:rPr>
                <w:b/>
                <w:bCs/>
              </w:rPr>
            </w:pPr>
            <w:proofErr w:type="spellStart"/>
            <w:r w:rsidRPr="00B77B8D">
              <w:rPr>
                <w:b/>
                <w:bCs/>
              </w:rPr>
              <w:t>S</w:t>
            </w:r>
            <w:r w:rsidR="00964C4F" w:rsidRPr="00B77B8D">
              <w:rPr>
                <w:b/>
                <w:bCs/>
              </w:rPr>
              <w:t>d</w:t>
            </w:r>
            <w:proofErr w:type="spellEnd"/>
          </w:p>
        </w:tc>
        <w:tc>
          <w:tcPr>
            <w:tcW w:w="960" w:type="dxa"/>
            <w:noWrap/>
            <w:hideMark/>
          </w:tcPr>
          <w:p w14:paraId="7113545B" w14:textId="77777777" w:rsidR="00964C4F" w:rsidRPr="00B77B8D" w:rsidRDefault="00964C4F" w:rsidP="00960CB0">
            <w:pPr>
              <w:rPr>
                <w:b/>
                <w:bCs/>
              </w:rPr>
            </w:pPr>
            <w:r w:rsidRPr="00B77B8D">
              <w:rPr>
                <w:b/>
                <w:bCs/>
              </w:rPr>
              <w:t>median</w:t>
            </w:r>
          </w:p>
        </w:tc>
        <w:tc>
          <w:tcPr>
            <w:tcW w:w="960" w:type="dxa"/>
            <w:noWrap/>
            <w:hideMark/>
          </w:tcPr>
          <w:p w14:paraId="0D982817" w14:textId="77777777" w:rsidR="00964C4F" w:rsidRPr="00B77B8D" w:rsidRDefault="00964C4F" w:rsidP="00960CB0">
            <w:pPr>
              <w:rPr>
                <w:b/>
                <w:bCs/>
              </w:rPr>
            </w:pPr>
            <w:r w:rsidRPr="00B77B8D">
              <w:rPr>
                <w:b/>
                <w:bCs/>
              </w:rPr>
              <w:t>min</w:t>
            </w:r>
          </w:p>
        </w:tc>
        <w:tc>
          <w:tcPr>
            <w:tcW w:w="960" w:type="dxa"/>
            <w:noWrap/>
            <w:hideMark/>
          </w:tcPr>
          <w:p w14:paraId="2146A5BE" w14:textId="77777777" w:rsidR="00964C4F" w:rsidRPr="00B77B8D" w:rsidRDefault="00964C4F" w:rsidP="00960CB0">
            <w:pPr>
              <w:rPr>
                <w:b/>
                <w:bCs/>
              </w:rPr>
            </w:pPr>
            <w:r w:rsidRPr="00B77B8D">
              <w:rPr>
                <w:b/>
                <w:bCs/>
              </w:rPr>
              <w:t>Max</w:t>
            </w:r>
          </w:p>
        </w:tc>
      </w:tr>
      <w:tr w:rsidR="00964C4F" w:rsidRPr="00B77B8D" w14:paraId="09046A57" w14:textId="77777777" w:rsidTr="00722704">
        <w:trPr>
          <w:trHeight w:val="300"/>
          <w:jc w:val="center"/>
        </w:trPr>
        <w:tc>
          <w:tcPr>
            <w:tcW w:w="960" w:type="dxa"/>
            <w:noWrap/>
            <w:hideMark/>
          </w:tcPr>
          <w:p w14:paraId="79DF9DEB" w14:textId="77777777" w:rsidR="00964C4F" w:rsidRPr="00B77B8D" w:rsidRDefault="00964C4F" w:rsidP="00960CB0">
            <w:pPr>
              <w:rPr>
                <w:i/>
                <w:iCs/>
              </w:rPr>
            </w:pPr>
            <w:r w:rsidRPr="00B77B8D">
              <w:rPr>
                <w:i/>
                <w:iCs/>
              </w:rPr>
              <w:t>0.2</w:t>
            </w:r>
          </w:p>
        </w:tc>
        <w:tc>
          <w:tcPr>
            <w:tcW w:w="1132" w:type="dxa"/>
            <w:noWrap/>
            <w:hideMark/>
          </w:tcPr>
          <w:p w14:paraId="12BA32DD" w14:textId="77777777" w:rsidR="00964C4F" w:rsidRPr="00B77B8D" w:rsidRDefault="00964C4F" w:rsidP="00960CB0">
            <w:pPr>
              <w:rPr>
                <w:i/>
                <w:iCs/>
              </w:rPr>
            </w:pPr>
            <w:r w:rsidRPr="00B77B8D">
              <w:rPr>
                <w:i/>
                <w:iCs/>
              </w:rPr>
              <w:t>stable</w:t>
            </w:r>
          </w:p>
        </w:tc>
        <w:tc>
          <w:tcPr>
            <w:tcW w:w="960" w:type="dxa"/>
            <w:noWrap/>
            <w:hideMark/>
          </w:tcPr>
          <w:p w14:paraId="0C3E10BF" w14:textId="77777777" w:rsidR="00964C4F" w:rsidRPr="00B77B8D" w:rsidRDefault="00964C4F" w:rsidP="00960CB0">
            <w:pPr>
              <w:jc w:val="right"/>
            </w:pPr>
            <w:r w:rsidRPr="00B77B8D">
              <w:t>68.9</w:t>
            </w:r>
          </w:p>
        </w:tc>
        <w:tc>
          <w:tcPr>
            <w:tcW w:w="960" w:type="dxa"/>
            <w:noWrap/>
            <w:hideMark/>
          </w:tcPr>
          <w:p w14:paraId="4415154D" w14:textId="77777777" w:rsidR="00964C4F" w:rsidRPr="00B77B8D" w:rsidRDefault="00964C4F" w:rsidP="00960CB0">
            <w:pPr>
              <w:jc w:val="right"/>
            </w:pPr>
            <w:r w:rsidRPr="00B77B8D">
              <w:t>22</w:t>
            </w:r>
          </w:p>
        </w:tc>
        <w:tc>
          <w:tcPr>
            <w:tcW w:w="960" w:type="dxa"/>
            <w:noWrap/>
            <w:hideMark/>
          </w:tcPr>
          <w:p w14:paraId="77DF015D" w14:textId="77777777" w:rsidR="00964C4F" w:rsidRPr="00B77B8D" w:rsidRDefault="00964C4F" w:rsidP="00960CB0">
            <w:pPr>
              <w:jc w:val="right"/>
            </w:pPr>
            <w:r w:rsidRPr="00B77B8D">
              <w:t>65.4</w:t>
            </w:r>
          </w:p>
        </w:tc>
        <w:tc>
          <w:tcPr>
            <w:tcW w:w="960" w:type="dxa"/>
            <w:noWrap/>
            <w:hideMark/>
          </w:tcPr>
          <w:p w14:paraId="4144372F" w14:textId="77777777" w:rsidR="00964C4F" w:rsidRPr="00B77B8D" w:rsidRDefault="00964C4F" w:rsidP="00960CB0">
            <w:pPr>
              <w:jc w:val="right"/>
            </w:pPr>
            <w:r w:rsidRPr="00B77B8D">
              <w:t>24.4</w:t>
            </w:r>
          </w:p>
        </w:tc>
        <w:tc>
          <w:tcPr>
            <w:tcW w:w="960" w:type="dxa"/>
            <w:noWrap/>
            <w:hideMark/>
          </w:tcPr>
          <w:p w14:paraId="7105DD37" w14:textId="77777777" w:rsidR="00964C4F" w:rsidRPr="00B77B8D" w:rsidRDefault="00964C4F" w:rsidP="00960CB0">
            <w:pPr>
              <w:jc w:val="right"/>
            </w:pPr>
            <w:r w:rsidRPr="00B77B8D">
              <w:t>122.5</w:t>
            </w:r>
          </w:p>
        </w:tc>
      </w:tr>
      <w:tr w:rsidR="00964C4F" w:rsidRPr="00B77B8D" w14:paraId="0EB432AB" w14:textId="77777777" w:rsidTr="00722704">
        <w:trPr>
          <w:trHeight w:val="300"/>
          <w:jc w:val="center"/>
        </w:trPr>
        <w:tc>
          <w:tcPr>
            <w:tcW w:w="960" w:type="dxa"/>
            <w:noWrap/>
            <w:hideMark/>
          </w:tcPr>
          <w:p w14:paraId="097039B1" w14:textId="77777777" w:rsidR="00964C4F" w:rsidRPr="00B77B8D" w:rsidRDefault="00964C4F" w:rsidP="00960CB0">
            <w:pPr>
              <w:rPr>
                <w:i/>
                <w:iCs/>
              </w:rPr>
            </w:pPr>
            <w:r w:rsidRPr="00B77B8D">
              <w:rPr>
                <w:i/>
                <w:iCs/>
              </w:rPr>
              <w:t>0.6</w:t>
            </w:r>
          </w:p>
        </w:tc>
        <w:tc>
          <w:tcPr>
            <w:tcW w:w="1132" w:type="dxa"/>
            <w:noWrap/>
            <w:hideMark/>
          </w:tcPr>
          <w:p w14:paraId="3161E39D" w14:textId="77777777" w:rsidR="00964C4F" w:rsidRPr="00B77B8D" w:rsidRDefault="00964C4F" w:rsidP="00960CB0">
            <w:pPr>
              <w:rPr>
                <w:i/>
                <w:iCs/>
              </w:rPr>
            </w:pPr>
            <w:r w:rsidRPr="00B77B8D">
              <w:rPr>
                <w:i/>
                <w:iCs/>
              </w:rPr>
              <w:t>stable</w:t>
            </w:r>
          </w:p>
        </w:tc>
        <w:tc>
          <w:tcPr>
            <w:tcW w:w="960" w:type="dxa"/>
            <w:noWrap/>
            <w:hideMark/>
          </w:tcPr>
          <w:p w14:paraId="1365CD3D" w14:textId="77777777" w:rsidR="00964C4F" w:rsidRPr="00B77B8D" w:rsidRDefault="00964C4F" w:rsidP="00960CB0">
            <w:pPr>
              <w:jc w:val="right"/>
            </w:pPr>
            <w:r w:rsidRPr="00B77B8D">
              <w:t>60.2</w:t>
            </w:r>
          </w:p>
        </w:tc>
        <w:tc>
          <w:tcPr>
            <w:tcW w:w="960" w:type="dxa"/>
            <w:noWrap/>
            <w:hideMark/>
          </w:tcPr>
          <w:p w14:paraId="437F5069" w14:textId="77777777" w:rsidR="00964C4F" w:rsidRPr="00B77B8D" w:rsidRDefault="00964C4F" w:rsidP="00960CB0">
            <w:pPr>
              <w:jc w:val="right"/>
            </w:pPr>
            <w:r w:rsidRPr="00B77B8D">
              <w:t>17.5</w:t>
            </w:r>
          </w:p>
        </w:tc>
        <w:tc>
          <w:tcPr>
            <w:tcW w:w="960" w:type="dxa"/>
            <w:noWrap/>
            <w:hideMark/>
          </w:tcPr>
          <w:p w14:paraId="063CAF47" w14:textId="77777777" w:rsidR="00964C4F" w:rsidRPr="00B77B8D" w:rsidRDefault="00964C4F" w:rsidP="00960CB0">
            <w:pPr>
              <w:jc w:val="right"/>
            </w:pPr>
            <w:r w:rsidRPr="00B77B8D">
              <w:t>57.4</w:t>
            </w:r>
          </w:p>
        </w:tc>
        <w:tc>
          <w:tcPr>
            <w:tcW w:w="960" w:type="dxa"/>
            <w:noWrap/>
            <w:hideMark/>
          </w:tcPr>
          <w:p w14:paraId="611CF62E" w14:textId="77777777" w:rsidR="00964C4F" w:rsidRPr="00B77B8D" w:rsidRDefault="00964C4F" w:rsidP="00960CB0">
            <w:pPr>
              <w:jc w:val="right"/>
            </w:pPr>
            <w:r w:rsidRPr="00B77B8D">
              <w:t>4.2</w:t>
            </w:r>
          </w:p>
        </w:tc>
        <w:tc>
          <w:tcPr>
            <w:tcW w:w="960" w:type="dxa"/>
            <w:noWrap/>
            <w:hideMark/>
          </w:tcPr>
          <w:p w14:paraId="2F1D362D" w14:textId="77777777" w:rsidR="00964C4F" w:rsidRPr="00B77B8D" w:rsidRDefault="00964C4F" w:rsidP="00960CB0">
            <w:pPr>
              <w:jc w:val="right"/>
            </w:pPr>
            <w:r w:rsidRPr="00B77B8D">
              <w:t>101.8</w:t>
            </w:r>
          </w:p>
        </w:tc>
      </w:tr>
      <w:tr w:rsidR="00964C4F" w:rsidRPr="00B77B8D" w14:paraId="68BB281D" w14:textId="77777777" w:rsidTr="00722704">
        <w:trPr>
          <w:trHeight w:val="300"/>
          <w:jc w:val="center"/>
        </w:trPr>
        <w:tc>
          <w:tcPr>
            <w:tcW w:w="960" w:type="dxa"/>
            <w:noWrap/>
            <w:hideMark/>
          </w:tcPr>
          <w:p w14:paraId="32088730" w14:textId="77777777" w:rsidR="00964C4F" w:rsidRPr="00B77B8D" w:rsidRDefault="00964C4F" w:rsidP="00960CB0">
            <w:pPr>
              <w:rPr>
                <w:i/>
                <w:iCs/>
              </w:rPr>
            </w:pPr>
            <w:r w:rsidRPr="00B77B8D">
              <w:rPr>
                <w:i/>
                <w:iCs/>
              </w:rPr>
              <w:t>0.2</w:t>
            </w:r>
          </w:p>
        </w:tc>
        <w:tc>
          <w:tcPr>
            <w:tcW w:w="1132" w:type="dxa"/>
            <w:noWrap/>
            <w:hideMark/>
          </w:tcPr>
          <w:p w14:paraId="0C3717B4" w14:textId="77777777" w:rsidR="00964C4F" w:rsidRPr="00B77B8D" w:rsidRDefault="00964C4F" w:rsidP="00960CB0">
            <w:pPr>
              <w:rPr>
                <w:i/>
                <w:iCs/>
              </w:rPr>
            </w:pPr>
            <w:r w:rsidRPr="00B77B8D">
              <w:rPr>
                <w:i/>
                <w:iCs/>
              </w:rPr>
              <w:t>volatile</w:t>
            </w:r>
          </w:p>
        </w:tc>
        <w:tc>
          <w:tcPr>
            <w:tcW w:w="960" w:type="dxa"/>
            <w:noWrap/>
            <w:hideMark/>
          </w:tcPr>
          <w:p w14:paraId="38951102" w14:textId="77777777" w:rsidR="00964C4F" w:rsidRPr="00B77B8D" w:rsidRDefault="00964C4F" w:rsidP="00960CB0">
            <w:pPr>
              <w:jc w:val="right"/>
            </w:pPr>
            <w:r w:rsidRPr="00B77B8D">
              <w:t>162.1</w:t>
            </w:r>
          </w:p>
        </w:tc>
        <w:tc>
          <w:tcPr>
            <w:tcW w:w="960" w:type="dxa"/>
            <w:noWrap/>
            <w:hideMark/>
          </w:tcPr>
          <w:p w14:paraId="49BA518B" w14:textId="77777777" w:rsidR="00964C4F" w:rsidRPr="00B77B8D" w:rsidRDefault="00964C4F" w:rsidP="00960CB0">
            <w:pPr>
              <w:jc w:val="right"/>
            </w:pPr>
            <w:r w:rsidRPr="00B77B8D">
              <w:t>45.6</w:t>
            </w:r>
          </w:p>
        </w:tc>
        <w:tc>
          <w:tcPr>
            <w:tcW w:w="960" w:type="dxa"/>
            <w:noWrap/>
            <w:hideMark/>
          </w:tcPr>
          <w:p w14:paraId="0BD716D8" w14:textId="77777777" w:rsidR="00964C4F" w:rsidRPr="00B77B8D" w:rsidRDefault="00964C4F" w:rsidP="00960CB0">
            <w:pPr>
              <w:jc w:val="right"/>
            </w:pPr>
            <w:r w:rsidRPr="00B77B8D">
              <w:t>151.2</w:t>
            </w:r>
          </w:p>
        </w:tc>
        <w:tc>
          <w:tcPr>
            <w:tcW w:w="960" w:type="dxa"/>
            <w:noWrap/>
            <w:hideMark/>
          </w:tcPr>
          <w:p w14:paraId="55940BAC" w14:textId="77777777" w:rsidR="00964C4F" w:rsidRPr="00B77B8D" w:rsidRDefault="00964C4F" w:rsidP="00960CB0">
            <w:pPr>
              <w:jc w:val="right"/>
            </w:pPr>
            <w:r w:rsidRPr="00B77B8D">
              <w:t>104.5</w:t>
            </w:r>
          </w:p>
        </w:tc>
        <w:tc>
          <w:tcPr>
            <w:tcW w:w="960" w:type="dxa"/>
            <w:noWrap/>
            <w:hideMark/>
          </w:tcPr>
          <w:p w14:paraId="2B90AFF6" w14:textId="77777777" w:rsidR="00964C4F" w:rsidRPr="00B77B8D" w:rsidRDefault="00964C4F" w:rsidP="00960CB0">
            <w:pPr>
              <w:jc w:val="right"/>
            </w:pPr>
            <w:r w:rsidRPr="00B77B8D">
              <w:t>343.1</w:t>
            </w:r>
          </w:p>
        </w:tc>
      </w:tr>
      <w:tr w:rsidR="00964C4F" w:rsidRPr="00B77B8D" w14:paraId="542C9FB4" w14:textId="77777777" w:rsidTr="00722704">
        <w:trPr>
          <w:trHeight w:val="300"/>
          <w:jc w:val="center"/>
        </w:trPr>
        <w:tc>
          <w:tcPr>
            <w:tcW w:w="960" w:type="dxa"/>
            <w:noWrap/>
            <w:hideMark/>
          </w:tcPr>
          <w:p w14:paraId="6EFEBFC4" w14:textId="77777777" w:rsidR="00964C4F" w:rsidRPr="00B77B8D" w:rsidRDefault="00964C4F" w:rsidP="00960CB0">
            <w:pPr>
              <w:rPr>
                <w:i/>
                <w:iCs/>
              </w:rPr>
            </w:pPr>
            <w:r w:rsidRPr="00B77B8D">
              <w:rPr>
                <w:i/>
                <w:iCs/>
              </w:rPr>
              <w:t>0.6</w:t>
            </w:r>
          </w:p>
        </w:tc>
        <w:tc>
          <w:tcPr>
            <w:tcW w:w="1132" w:type="dxa"/>
            <w:noWrap/>
            <w:hideMark/>
          </w:tcPr>
          <w:p w14:paraId="3E0FBD3C" w14:textId="77777777" w:rsidR="00964C4F" w:rsidRPr="00B77B8D" w:rsidRDefault="00964C4F" w:rsidP="00960CB0">
            <w:pPr>
              <w:rPr>
                <w:i/>
                <w:iCs/>
              </w:rPr>
            </w:pPr>
            <w:r w:rsidRPr="00B77B8D">
              <w:rPr>
                <w:i/>
                <w:iCs/>
              </w:rPr>
              <w:t>volatile</w:t>
            </w:r>
          </w:p>
        </w:tc>
        <w:tc>
          <w:tcPr>
            <w:tcW w:w="960" w:type="dxa"/>
            <w:noWrap/>
            <w:hideMark/>
          </w:tcPr>
          <w:p w14:paraId="7CDB8A86" w14:textId="77777777" w:rsidR="00964C4F" w:rsidRPr="00B77B8D" w:rsidRDefault="00964C4F" w:rsidP="00960CB0">
            <w:pPr>
              <w:jc w:val="right"/>
            </w:pPr>
            <w:r w:rsidRPr="00B77B8D">
              <w:t>155.9</w:t>
            </w:r>
          </w:p>
        </w:tc>
        <w:tc>
          <w:tcPr>
            <w:tcW w:w="960" w:type="dxa"/>
            <w:noWrap/>
            <w:hideMark/>
          </w:tcPr>
          <w:p w14:paraId="0D5E2DD2" w14:textId="77777777" w:rsidR="00964C4F" w:rsidRPr="00B77B8D" w:rsidRDefault="00964C4F" w:rsidP="00960CB0">
            <w:pPr>
              <w:jc w:val="right"/>
            </w:pPr>
            <w:r w:rsidRPr="00B77B8D">
              <w:t>57.5</w:t>
            </w:r>
          </w:p>
        </w:tc>
        <w:tc>
          <w:tcPr>
            <w:tcW w:w="960" w:type="dxa"/>
            <w:noWrap/>
            <w:hideMark/>
          </w:tcPr>
          <w:p w14:paraId="71107D92" w14:textId="77777777" w:rsidR="00964C4F" w:rsidRPr="00B77B8D" w:rsidRDefault="00964C4F" w:rsidP="00960CB0">
            <w:pPr>
              <w:jc w:val="right"/>
            </w:pPr>
            <w:r w:rsidRPr="00B77B8D">
              <w:t>142.9</w:t>
            </w:r>
          </w:p>
        </w:tc>
        <w:tc>
          <w:tcPr>
            <w:tcW w:w="960" w:type="dxa"/>
            <w:noWrap/>
            <w:hideMark/>
          </w:tcPr>
          <w:p w14:paraId="20AE314B" w14:textId="77777777" w:rsidR="00964C4F" w:rsidRPr="00B77B8D" w:rsidRDefault="00964C4F" w:rsidP="00960CB0">
            <w:pPr>
              <w:jc w:val="right"/>
            </w:pPr>
            <w:r w:rsidRPr="00B77B8D">
              <w:t>89.9</w:t>
            </w:r>
          </w:p>
        </w:tc>
        <w:tc>
          <w:tcPr>
            <w:tcW w:w="960" w:type="dxa"/>
            <w:noWrap/>
            <w:hideMark/>
          </w:tcPr>
          <w:p w14:paraId="55A5C969" w14:textId="77777777" w:rsidR="00964C4F" w:rsidRPr="00B77B8D" w:rsidRDefault="00964C4F" w:rsidP="00960CB0">
            <w:pPr>
              <w:keepNext/>
              <w:jc w:val="right"/>
            </w:pPr>
            <w:r w:rsidRPr="00B77B8D">
              <w:t>379.9</w:t>
            </w:r>
          </w:p>
        </w:tc>
      </w:tr>
    </w:tbl>
    <w:p w14:paraId="4EF79F12" w14:textId="77777777" w:rsidR="00964C4F" w:rsidRDefault="00964C4F" w:rsidP="00964C4F"/>
    <w:p w14:paraId="0C9E57D9" w14:textId="77777777" w:rsidR="00964C4F" w:rsidRDefault="00964C4F" w:rsidP="00964C4F">
      <w:pPr>
        <w:keepNext/>
        <w:jc w:val="center"/>
      </w:pPr>
      <w:r>
        <w:rPr>
          <w:noProof/>
          <w:lang w:val="es-ES" w:eastAsia="es-ES"/>
        </w:rPr>
        <w:drawing>
          <wp:inline distT="0" distB="0" distL="0" distR="0" wp14:anchorId="651A98A9" wp14:editId="485F8694">
            <wp:extent cx="2367422" cy="207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67422" cy="2074760"/>
                    </a:xfrm>
                    <a:prstGeom prst="rect">
                      <a:avLst/>
                    </a:prstGeom>
                  </pic:spPr>
                </pic:pic>
              </a:graphicData>
            </a:graphic>
          </wp:inline>
        </w:drawing>
      </w:r>
    </w:p>
    <w:p w14:paraId="319CDF4C" w14:textId="77777777" w:rsidR="00964C4F" w:rsidRDefault="00964C4F" w:rsidP="00964C4F">
      <w:pPr>
        <w:pStyle w:val="Descripcin"/>
      </w:pPr>
      <w:bookmarkStart w:id="12" w:name="_Ref395795732"/>
      <w:r>
        <w:t xml:space="preserve">Working figure </w:t>
      </w:r>
      <w:r w:rsidR="00CB4D45">
        <w:fldChar w:fldCharType="begin"/>
      </w:r>
      <w:r>
        <w:instrText xml:space="preserve"> SEQ Working_figure \* ARABIC </w:instrText>
      </w:r>
      <w:r w:rsidR="00CB4D45">
        <w:fldChar w:fldCharType="separate"/>
      </w:r>
      <w:r w:rsidR="007F52C0">
        <w:rPr>
          <w:noProof/>
        </w:rPr>
        <w:t>1</w:t>
      </w:r>
      <w:r w:rsidR="00CB4D45">
        <w:fldChar w:fldCharType="end"/>
      </w:r>
      <w:bookmarkEnd w:id="12"/>
      <w:r>
        <w:t xml:space="preserve">. Correlation of prior and posterior threshold quality </w:t>
      </w:r>
      <w:proofErr w:type="spellStart"/>
      <w:r w:rsidRPr="00BD6101">
        <w:rPr>
          <w:i/>
        </w:rPr>
        <w:t>Q</w:t>
      </w:r>
      <w:r w:rsidRPr="00BD6101">
        <w:rPr>
          <w:i/>
          <w:vertAlign w:val="subscript"/>
        </w:rPr>
        <w:t>min</w:t>
      </w:r>
      <w:proofErr w:type="spellEnd"/>
      <w:r>
        <w:t>. Dashed line shows the identity line.</w:t>
      </w:r>
    </w:p>
    <w:p w14:paraId="6A2F3AAD" w14:textId="77777777" w:rsidR="00964C4F" w:rsidRDefault="00964C4F" w:rsidP="00964C4F">
      <w:pPr>
        <w:keepNext/>
        <w:jc w:val="center"/>
      </w:pPr>
      <w:r>
        <w:rPr>
          <w:noProof/>
          <w:lang w:val="es-ES" w:eastAsia="es-ES"/>
        </w:rPr>
        <w:lastRenderedPageBreak/>
        <w:drawing>
          <wp:inline distT="0" distB="0" distL="0" distR="0" wp14:anchorId="13BAA6EC" wp14:editId="7AA26653">
            <wp:extent cx="5400040" cy="4418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4418893"/>
                    </a:xfrm>
                    <a:prstGeom prst="rect">
                      <a:avLst/>
                    </a:prstGeom>
                  </pic:spPr>
                </pic:pic>
              </a:graphicData>
            </a:graphic>
          </wp:inline>
        </w:drawing>
      </w:r>
    </w:p>
    <w:p w14:paraId="30EAF769" w14:textId="77777777" w:rsidR="00964C4F" w:rsidRDefault="00964C4F" w:rsidP="00964C4F">
      <w:pPr>
        <w:pStyle w:val="Descripcin"/>
      </w:pPr>
      <w:r>
        <w:t xml:space="preserve">Working figure </w:t>
      </w:r>
      <w:r w:rsidR="00CB4D45">
        <w:fldChar w:fldCharType="begin"/>
      </w:r>
      <w:r>
        <w:instrText xml:space="preserve"> SEQ Working_figure \* ARABIC </w:instrText>
      </w:r>
      <w:r w:rsidR="00CB4D45">
        <w:fldChar w:fldCharType="separate"/>
      </w:r>
      <w:r w:rsidR="007F52C0">
        <w:rPr>
          <w:noProof/>
        </w:rPr>
        <w:t>2</w:t>
      </w:r>
      <w:r w:rsidR="00CB4D45">
        <w:fldChar w:fldCharType="end"/>
      </w:r>
      <w:r>
        <w:t>. Correlation between the resulting variables for volatile landscape.</w:t>
      </w:r>
      <w:r w:rsidR="002F4D6B">
        <w:t xml:space="preserve"> </w:t>
      </w:r>
      <w:r>
        <w:t xml:space="preserve">Values in the lower triangle panels show correlation coefficients </w:t>
      </w:r>
      <w:r w:rsidRPr="00D33643">
        <w:rPr>
          <w:rStyle w:val="EquationChar"/>
        </w:rPr>
        <w:t>τ</w:t>
      </w:r>
      <w:r>
        <w:t xml:space="preserve">. See caption to </w:t>
      </w:r>
      <w:r w:rsidR="00CB4D45">
        <w:fldChar w:fldCharType="begin"/>
      </w:r>
      <w:r>
        <w:instrText xml:space="preserve"> REF _Ref395794177 \h </w:instrText>
      </w:r>
      <w:r w:rsidR="00CB4D45">
        <w:fldChar w:fldCharType="separate"/>
      </w:r>
      <w:r w:rsidR="007F52C0">
        <w:t xml:space="preserve">Working figure </w:t>
      </w:r>
      <w:r w:rsidR="007F52C0">
        <w:rPr>
          <w:noProof/>
        </w:rPr>
        <w:t>3</w:t>
      </w:r>
      <w:r w:rsidR="00CB4D45">
        <w:fldChar w:fldCharType="end"/>
      </w:r>
      <w:r>
        <w:t xml:space="preserve"> for more details.</w:t>
      </w:r>
    </w:p>
    <w:p w14:paraId="41223496" w14:textId="77777777" w:rsidR="00964C4F" w:rsidRDefault="00964C4F" w:rsidP="00964C4F">
      <w:pPr>
        <w:keepNext/>
        <w:jc w:val="center"/>
      </w:pPr>
      <w:r>
        <w:rPr>
          <w:noProof/>
          <w:lang w:val="es-ES" w:eastAsia="es-ES"/>
        </w:rPr>
        <w:lastRenderedPageBreak/>
        <w:drawing>
          <wp:inline distT="0" distB="0" distL="0" distR="0" wp14:anchorId="433C8001" wp14:editId="030777F7">
            <wp:extent cx="5400040" cy="4282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07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82440"/>
                    </a:xfrm>
                    <a:prstGeom prst="rect">
                      <a:avLst/>
                    </a:prstGeom>
                  </pic:spPr>
                </pic:pic>
              </a:graphicData>
            </a:graphic>
          </wp:inline>
        </w:drawing>
      </w:r>
    </w:p>
    <w:p w14:paraId="5848363B" w14:textId="77777777" w:rsidR="00964C4F" w:rsidRDefault="00964C4F" w:rsidP="00964C4F">
      <w:pPr>
        <w:pStyle w:val="Descripcin"/>
      </w:pPr>
      <w:bookmarkStart w:id="13" w:name="_Ref395794177"/>
      <w:r>
        <w:t xml:space="preserve">Working figure </w:t>
      </w:r>
      <w:r w:rsidR="00CB4D45">
        <w:fldChar w:fldCharType="begin"/>
      </w:r>
      <w:r>
        <w:instrText xml:space="preserve"> SEQ Working_figure \* ARABIC </w:instrText>
      </w:r>
      <w:r w:rsidR="00CB4D45">
        <w:fldChar w:fldCharType="separate"/>
      </w:r>
      <w:r w:rsidR="007F52C0">
        <w:rPr>
          <w:noProof/>
        </w:rPr>
        <w:t>3</w:t>
      </w:r>
      <w:r w:rsidR="00CB4D45">
        <w:fldChar w:fldCharType="end"/>
      </w:r>
      <w:bookmarkEnd w:id="13"/>
      <w:r>
        <w:t xml:space="preserve">. Correlation between the resulting variables. Each point represents a value evolved in one simulation. Simulations were run over a range of landscape spatial autocorrelation (cluster scale, </w:t>
      </w:r>
      <w:r w:rsidRPr="002165DB">
        <w:rPr>
          <w:i/>
        </w:rPr>
        <w:t>β</w:t>
      </w:r>
      <w:r>
        <w:t xml:space="preserve"> ranging from 1 to 25). Green dots – stable landscape (temporal scale </w:t>
      </w:r>
      <w:r w:rsidRPr="002165DB">
        <w:rPr>
          <w:i/>
        </w:rPr>
        <w:t>γ</w:t>
      </w:r>
      <w:r>
        <w:t xml:space="preserve"> = 5.0) red dots - volatile landscape </w:t>
      </w:r>
      <w:r w:rsidRPr="002165DB">
        <w:rPr>
          <w:i/>
        </w:rPr>
        <w:t>γ</w:t>
      </w:r>
      <w:r>
        <w:t xml:space="preserve"> = 5.0). </w:t>
      </w:r>
      <w:r w:rsidRPr="002165DB">
        <w:rPr>
          <w:i/>
        </w:rPr>
        <w:t>μ</w:t>
      </w:r>
      <w:r w:rsidRPr="002165DB">
        <w:rPr>
          <w:i/>
          <w:vertAlign w:val="subscript"/>
        </w:rPr>
        <w:t>0</w:t>
      </w:r>
      <w:r w:rsidRPr="002165DB">
        <w:t>,</w:t>
      </w:r>
      <w:r>
        <w:t xml:space="preserve"> σ</w:t>
      </w:r>
      <w:r w:rsidRPr="002165DB">
        <w:rPr>
          <w:vertAlign w:val="subscript"/>
        </w:rPr>
        <w:t>0</w:t>
      </w:r>
      <w:r w:rsidRPr="002165DB">
        <w:t>,</w:t>
      </w:r>
      <w:r>
        <w:t>α</w:t>
      </w:r>
      <w:r w:rsidRPr="002165DB">
        <w:rPr>
          <w:vertAlign w:val="subscript"/>
        </w:rPr>
        <w:t>0</w:t>
      </w:r>
      <w:r>
        <w:t xml:space="preserve">, </w:t>
      </w:r>
      <w:r w:rsidRPr="00243C03">
        <w:t>and</w:t>
      </w:r>
      <w:r>
        <w:rPr>
          <w:i/>
          <w:iCs/>
        </w:rPr>
        <w:t>k</w:t>
      </w:r>
      <w:r w:rsidRPr="002165DB">
        <w:rPr>
          <w:i/>
          <w:iCs/>
          <w:vertAlign w:val="subscript"/>
        </w:rPr>
        <w:t>0</w:t>
      </w:r>
      <w:r>
        <w:rPr>
          <w:iCs/>
        </w:rPr>
        <w:t xml:space="preserve">are the genetic </w:t>
      </w:r>
      <w:r w:rsidRPr="00243C03">
        <w:t>parameters</w:t>
      </w:r>
      <w:r>
        <w:t xml:space="preserve">, Z is a number of steps individuals make before deciding to settle (dispersal path length), </w:t>
      </w:r>
      <w:r w:rsidRPr="002165DB">
        <w:rPr>
          <w:i/>
        </w:rPr>
        <w:t>Q̄</w:t>
      </w:r>
      <w:r w:rsidRPr="002165DB">
        <w:rPr>
          <w:i/>
          <w:vertAlign w:val="subscript"/>
        </w:rPr>
        <w:t>1:Z</w:t>
      </w:r>
      <w:r>
        <w:t xml:space="preserve"> is a mean patch quality </w:t>
      </w:r>
      <w:r w:rsidRPr="002165DB">
        <w:rPr>
          <w:i/>
        </w:rPr>
        <w:t>Q</w:t>
      </w:r>
      <w:r>
        <w:t xml:space="preserve"> encountered </w:t>
      </w:r>
      <w:proofErr w:type="spellStart"/>
      <w:r>
        <w:t>en</w:t>
      </w:r>
      <w:proofErr w:type="spellEnd"/>
      <w:r>
        <w:t>-route,</w:t>
      </w:r>
      <w:r w:rsidR="002F4D6B">
        <w:t xml:space="preserve"> </w:t>
      </w:r>
      <w:proofErr w:type="spellStart"/>
      <w:r w:rsidRPr="002165DB">
        <w:rPr>
          <w:i/>
        </w:rPr>
        <w:t>Q</w:t>
      </w:r>
      <w:r w:rsidRPr="002165DB">
        <w:rPr>
          <w:i/>
          <w:vertAlign w:val="subscript"/>
        </w:rPr>
        <w:t>min</w:t>
      </w:r>
      <w:proofErr w:type="spellEnd"/>
      <w:r w:rsidR="002F4D6B">
        <w:rPr>
          <w:i/>
          <w:vertAlign w:val="subscript"/>
        </w:rPr>
        <w:t xml:space="preserve"> </w:t>
      </w:r>
      <w:r>
        <w:t>is the patch quality acceptance threshold:</w:t>
      </w:r>
      <w:r w:rsidRPr="002165DB">
        <w:rPr>
          <w:i/>
        </w:rPr>
        <w:t>Q</w:t>
      </w:r>
      <w:r w:rsidRPr="002165DB">
        <w:rPr>
          <w:i/>
          <w:vertAlign w:val="subscript"/>
        </w:rPr>
        <w:t>min,0</w:t>
      </w:r>
      <w:r>
        <w:t xml:space="preserve">–prior (inherited), </w:t>
      </w:r>
      <w:proofErr w:type="spellStart"/>
      <w:r w:rsidRPr="002165DB">
        <w:rPr>
          <w:i/>
        </w:rPr>
        <w:t>Q</w:t>
      </w:r>
      <w:r w:rsidRPr="002165DB">
        <w:rPr>
          <w:i/>
          <w:vertAlign w:val="subscript"/>
        </w:rPr>
        <w:t>min,</w:t>
      </w:r>
      <w:r>
        <w:rPr>
          <w:i/>
          <w:vertAlign w:val="subscript"/>
        </w:rPr>
        <w:t>Z</w:t>
      </w:r>
      <w:proofErr w:type="spellEnd"/>
      <w:r>
        <w:t>–</w:t>
      </w:r>
      <w:r w:rsidRPr="002165DB">
        <w:t xml:space="preserve"> posterior</w:t>
      </w:r>
      <w:r>
        <w:t xml:space="preserve"> (after </w:t>
      </w:r>
      <w:r w:rsidRPr="002165DB">
        <w:rPr>
          <w:i/>
        </w:rPr>
        <w:t>Z</w:t>
      </w:r>
      <w:r>
        <w:t xml:space="preserve"> steps).</w:t>
      </w:r>
      <w:r>
        <w:br/>
        <w:t>Results for less (ρ = 0.6) and more tortuous (ρ = 0.2, not shown in this figure) tortuous movement are qualitatively very similar.</w:t>
      </w:r>
    </w:p>
    <w:p w14:paraId="65556A2B" w14:textId="77777777" w:rsidR="00D37BF8" w:rsidRDefault="00D37BF8" w:rsidP="00D37BF8">
      <w:pPr>
        <w:pStyle w:val="Descripcin"/>
        <w:jc w:val="center"/>
      </w:pPr>
      <w:r>
        <w:rPr>
          <w:noProof/>
          <w:lang w:val="es-ES" w:eastAsia="es-ES"/>
        </w:rPr>
        <w:drawing>
          <wp:inline distT="0" distB="0" distL="0" distR="0" wp14:anchorId="5091EACA" wp14:editId="08E919BC">
            <wp:extent cx="2606633" cy="29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06633" cy="2900050"/>
                    </a:xfrm>
                    <a:prstGeom prst="rect">
                      <a:avLst/>
                    </a:prstGeom>
                  </pic:spPr>
                </pic:pic>
              </a:graphicData>
            </a:graphic>
          </wp:inline>
        </w:drawing>
      </w:r>
    </w:p>
    <w:p w14:paraId="18D6F3AD" w14:textId="77777777" w:rsidR="00D37BF8" w:rsidRDefault="00D37BF8" w:rsidP="00D37BF8">
      <w:pPr>
        <w:pStyle w:val="Descripcin"/>
      </w:pPr>
      <w:bookmarkStart w:id="14" w:name="_Ref395790726"/>
      <w:r>
        <w:lastRenderedPageBreak/>
        <w:t xml:space="preserve">Working figure </w:t>
      </w:r>
      <w:r w:rsidR="00CB4D45">
        <w:fldChar w:fldCharType="begin"/>
      </w:r>
      <w:r>
        <w:instrText xml:space="preserve"> SEQ Working_figure \* ARABIC </w:instrText>
      </w:r>
      <w:r w:rsidR="00CB4D45">
        <w:fldChar w:fldCharType="separate"/>
      </w:r>
      <w:r w:rsidR="007F52C0">
        <w:rPr>
          <w:noProof/>
        </w:rPr>
        <w:t>4</w:t>
      </w:r>
      <w:r w:rsidR="00CB4D45">
        <w:fldChar w:fldCharType="end"/>
      </w:r>
      <w:bookmarkEnd w:id="14"/>
      <w:r>
        <w:t xml:space="preserve">. Correlation between evolved </w:t>
      </w:r>
      <w:r w:rsidRPr="00D33643">
        <w:rPr>
          <w:rStyle w:val="EquationChar"/>
        </w:rPr>
        <w:t>μ</w:t>
      </w:r>
      <w:r w:rsidRPr="00D33643">
        <w:rPr>
          <w:rStyle w:val="EquationChar"/>
          <w:rFonts w:ascii="Cambria Math" w:hAnsi="Cambria Math" w:cs="Cambria Math"/>
        </w:rPr>
        <w:t>₀</w:t>
      </w:r>
      <w:r>
        <w:t xml:space="preserve"> and actual patch quality (i.e. the mean quality </w:t>
      </w:r>
      <w:r w:rsidRPr="00722704">
        <w:rPr>
          <w:rStyle w:val="EquationChar"/>
        </w:rPr>
        <w:t>Q̄</w:t>
      </w:r>
      <w:proofErr w:type="gramStart"/>
      <w:r w:rsidRPr="00722704">
        <w:rPr>
          <w:rStyle w:val="EquationChar"/>
          <w:vertAlign w:val="subscript"/>
        </w:rPr>
        <w:t>1:Z</w:t>
      </w:r>
      <w:proofErr w:type="gramEnd"/>
      <w:r>
        <w:t xml:space="preserve"> of patches encountered during movement). Data from all scenarios pooled.</w:t>
      </w:r>
    </w:p>
    <w:p w14:paraId="094EF796" w14:textId="77777777" w:rsidR="007F52C0" w:rsidRDefault="007F52C0" w:rsidP="007F52C0">
      <w:pPr>
        <w:keepNext/>
        <w:jc w:val="center"/>
      </w:pPr>
      <w:r>
        <w:rPr>
          <w:noProof/>
          <w:lang w:val="es-ES" w:eastAsia="es-ES"/>
        </w:rPr>
        <w:drawing>
          <wp:inline distT="0" distB="0" distL="0" distR="0" wp14:anchorId="718CFD50" wp14:editId="48DED2DC">
            <wp:extent cx="2307114" cy="472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07114" cy="4724400"/>
                    </a:xfrm>
                    <a:prstGeom prst="rect">
                      <a:avLst/>
                    </a:prstGeom>
                  </pic:spPr>
                </pic:pic>
              </a:graphicData>
            </a:graphic>
          </wp:inline>
        </w:drawing>
      </w:r>
    </w:p>
    <w:p w14:paraId="357CF0C3" w14:textId="77777777" w:rsidR="007F52C0" w:rsidRDefault="007F52C0" w:rsidP="007F52C0">
      <w:pPr>
        <w:pStyle w:val="Descripcin"/>
      </w:pPr>
      <w:bookmarkStart w:id="15" w:name="_Ref396265355"/>
      <w:r>
        <w:t xml:space="preserve">Working figure </w:t>
      </w:r>
      <w:r w:rsidR="00CB4D45">
        <w:fldChar w:fldCharType="begin"/>
      </w:r>
      <w:r>
        <w:instrText xml:space="preserve"> SEQ Working_figure \* ARABIC </w:instrText>
      </w:r>
      <w:r w:rsidR="00CB4D45">
        <w:fldChar w:fldCharType="separate"/>
      </w:r>
      <w:r>
        <w:rPr>
          <w:noProof/>
        </w:rPr>
        <w:t>5</w:t>
      </w:r>
      <w:r w:rsidR="00CB4D45">
        <w:fldChar w:fldCharType="end"/>
      </w:r>
      <w:bookmarkEnd w:id="15"/>
      <w:r>
        <w:t>. Evolved traits</w:t>
      </w:r>
      <w:r w:rsidR="002F4D6B">
        <w:t xml:space="preserve"> </w:t>
      </w:r>
      <w:r>
        <w:t xml:space="preserve">along the spatial autocorrelation gradient in the four scenarios. Each point is mean value at the end of single simulation, lines are fitted by smoothing splines. In volatile landscape no populations persisted above cluster size of </w:t>
      </w:r>
      <w:r w:rsidRPr="00CD4412">
        <w:rPr>
          <w:i/>
        </w:rPr>
        <w:t>β</w:t>
      </w:r>
      <w:r>
        <w:t xml:space="preserve"> = 10.</w:t>
      </w:r>
    </w:p>
    <w:p w14:paraId="152D3652" w14:textId="77777777" w:rsidR="007F52C0" w:rsidRPr="007F52C0" w:rsidRDefault="007F52C0" w:rsidP="007F52C0"/>
    <w:p w14:paraId="0289943A" w14:textId="77777777" w:rsidR="00964C4F" w:rsidRDefault="00964C4F" w:rsidP="00964C4F">
      <w:pPr>
        <w:keepNext/>
        <w:jc w:val="center"/>
      </w:pPr>
      <w:r>
        <w:rPr>
          <w:noProof/>
          <w:lang w:val="es-ES" w:eastAsia="es-ES"/>
        </w:rPr>
        <w:drawing>
          <wp:inline distT="0" distB="0" distL="0" distR="0" wp14:anchorId="274C11DF" wp14:editId="2C566A96">
            <wp:extent cx="1727859" cy="1877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28633" cy="1878421"/>
                    </a:xfrm>
                    <a:prstGeom prst="rect">
                      <a:avLst/>
                    </a:prstGeom>
                  </pic:spPr>
                </pic:pic>
              </a:graphicData>
            </a:graphic>
          </wp:inline>
        </w:drawing>
      </w:r>
      <w:r>
        <w:rPr>
          <w:noProof/>
          <w:lang w:val="es-ES" w:eastAsia="es-ES"/>
        </w:rPr>
        <w:drawing>
          <wp:inline distT="0" distB="0" distL="0" distR="0" wp14:anchorId="0A43B66A" wp14:editId="62B9C3A4">
            <wp:extent cx="1728000" cy="18777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28000" cy="1877733"/>
                    </a:xfrm>
                    <a:prstGeom prst="rect">
                      <a:avLst/>
                    </a:prstGeom>
                  </pic:spPr>
                </pic:pic>
              </a:graphicData>
            </a:graphic>
          </wp:inline>
        </w:drawing>
      </w:r>
    </w:p>
    <w:p w14:paraId="73081D87" w14:textId="77777777" w:rsidR="00964C4F" w:rsidRPr="00743CA1" w:rsidRDefault="00964C4F" w:rsidP="00964C4F">
      <w:pPr>
        <w:pStyle w:val="Descripcin"/>
      </w:pPr>
      <w:bookmarkStart w:id="16" w:name="_Ref396180380"/>
      <w:r>
        <w:t xml:space="preserve">Working figure </w:t>
      </w:r>
      <w:r w:rsidR="00CB4D45">
        <w:fldChar w:fldCharType="begin"/>
      </w:r>
      <w:r>
        <w:instrText xml:space="preserve"> SEQ Working_figure \* ARABIC </w:instrText>
      </w:r>
      <w:r w:rsidR="00CB4D45">
        <w:fldChar w:fldCharType="separate"/>
      </w:r>
      <w:r w:rsidR="007F52C0">
        <w:rPr>
          <w:noProof/>
        </w:rPr>
        <w:t>6</w:t>
      </w:r>
      <w:r w:rsidR="00CB4D45">
        <w:fldChar w:fldCharType="end"/>
      </w:r>
      <w:bookmarkEnd w:id="16"/>
      <w:r>
        <w:t xml:space="preserve">. Correlation between </w:t>
      </w:r>
      <w:r>
        <w:rPr>
          <w:rStyle w:val="EquationChar"/>
        </w:rPr>
        <w:t>k</w:t>
      </w:r>
      <w:r w:rsidRPr="008A0068">
        <w:rPr>
          <w:rStyle w:val="EquationChar"/>
          <w:rFonts w:ascii="Cambria Math" w:hAnsi="Cambria Math" w:cs="Cambria Math"/>
        </w:rPr>
        <w:t>₀</w:t>
      </w:r>
      <w:r>
        <w:t xml:space="preserve"> and </w:t>
      </w:r>
      <w:proofErr w:type="spellStart"/>
      <w:r w:rsidRPr="00BD6101">
        <w:rPr>
          <w:i/>
        </w:rPr>
        <w:t>Q</w:t>
      </w:r>
      <w:r w:rsidRPr="00BD6101">
        <w:rPr>
          <w:i/>
          <w:vertAlign w:val="subscript"/>
        </w:rPr>
        <w:t>min</w:t>
      </w:r>
      <w:proofErr w:type="spellEnd"/>
      <w:r>
        <w:t xml:space="preserve"> in stable (left hand side) and volatile (right hand side) landscape (colour intensity represents cluster size: darker is for larger clusters).</w:t>
      </w:r>
      <w:r w:rsidR="00B35444">
        <w:t xml:space="preserve"> Each point is mean value at the end of single simulation.</w:t>
      </w:r>
    </w:p>
    <w:p w14:paraId="1961C78C" w14:textId="77777777" w:rsidR="00964C4F" w:rsidRDefault="00964C4F" w:rsidP="00964C4F"/>
    <w:p w14:paraId="573107DF" w14:textId="77777777" w:rsidR="00964C4F" w:rsidRDefault="00964C4F" w:rsidP="00EB49AC">
      <w:pPr>
        <w:pStyle w:val="Nagwek1"/>
      </w:pPr>
    </w:p>
    <w:p w14:paraId="0F07D0D4" w14:textId="77777777" w:rsidR="00DA22A4" w:rsidRDefault="00EB49AC" w:rsidP="00DA22A4">
      <w:pPr>
        <w:keepNext/>
        <w:jc w:val="center"/>
      </w:pPr>
      <w:commentRangeStart w:id="17"/>
      <w:r>
        <w:rPr>
          <w:noProof/>
          <w:lang w:val="es-ES" w:eastAsia="es-ES"/>
        </w:rPr>
        <w:drawing>
          <wp:inline distT="0" distB="0" distL="0" distR="0" wp14:anchorId="0B936131" wp14:editId="30045CE2">
            <wp:extent cx="3134341" cy="4746929"/>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06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36737" cy="4750558"/>
                    </a:xfrm>
                    <a:prstGeom prst="rect">
                      <a:avLst/>
                    </a:prstGeom>
                  </pic:spPr>
                </pic:pic>
              </a:graphicData>
            </a:graphic>
          </wp:inline>
        </w:drawing>
      </w:r>
      <w:commentRangeEnd w:id="17"/>
    </w:p>
    <w:p w14:paraId="39E30E30" w14:textId="77777777" w:rsidR="000612C9" w:rsidRPr="00BB6CF5" w:rsidRDefault="00DA22A4" w:rsidP="000612C9">
      <w:pPr>
        <w:pStyle w:val="Descripcin"/>
      </w:pPr>
      <w:r>
        <w:t xml:space="preserve">Figure </w:t>
      </w:r>
      <w:r w:rsidR="00CB4D45">
        <w:fldChar w:fldCharType="begin"/>
      </w:r>
      <w:r>
        <w:instrText xml:space="preserve"> SEQ Figure \* ARABIC </w:instrText>
      </w:r>
      <w:r w:rsidR="00CB4D45">
        <w:fldChar w:fldCharType="separate"/>
      </w:r>
      <w:r w:rsidR="007F52C0">
        <w:rPr>
          <w:noProof/>
        </w:rPr>
        <w:t>1</w:t>
      </w:r>
      <w:r w:rsidR="00CB4D45">
        <w:fldChar w:fldCharType="end"/>
      </w:r>
      <w:r>
        <w:t xml:space="preserve">. </w:t>
      </w:r>
      <w:r w:rsidR="00AC2F99">
        <w:rPr>
          <w:rStyle w:val="Refdecomentario"/>
        </w:rPr>
        <w:commentReference w:id="17"/>
      </w:r>
      <w:r w:rsidR="00EB49AC">
        <w:t>Example of Bayesian updating</w:t>
      </w:r>
      <w:r w:rsidR="00284924">
        <w:t>. Green area represents quality of encountered patches.</w:t>
      </w:r>
      <w:r w:rsidR="009E20D2">
        <w:t xml:space="preserve"> Quality of</w:t>
      </w:r>
      <w:r w:rsidR="002C4C10">
        <w:t xml:space="preserve"> −1</w:t>
      </w:r>
      <w:r w:rsidR="00F04709">
        <w:t>.0</w:t>
      </w:r>
      <w:r w:rsidR="009E20D2">
        <w:t xml:space="preserve"> typically means uninhabitable ‘matrix’, i.e. patch of </w:t>
      </w:r>
      <w:r w:rsidR="009E20D2" w:rsidRPr="00137055">
        <w:rPr>
          <w:rStyle w:val="EquationChar"/>
        </w:rPr>
        <w:t>K=0</w:t>
      </w:r>
      <w:r w:rsidR="009E20D2">
        <w:t>.</w:t>
      </w:r>
      <w:r w:rsidR="00BC5CCF">
        <w:br/>
      </w:r>
      <w:r w:rsidR="00284924">
        <w:t xml:space="preserve">(upper panel) Updating with low </w:t>
      </w:r>
      <w:commentRangeStart w:id="18"/>
      <w:r w:rsidR="00284924" w:rsidRPr="00284924">
        <w:rPr>
          <w:i/>
        </w:rPr>
        <w:t>k</w:t>
      </w:r>
      <w:r w:rsidR="00284924" w:rsidRPr="00284924">
        <w:rPr>
          <w:i/>
          <w:vertAlign w:val="subscript"/>
        </w:rPr>
        <w:t>0</w:t>
      </w:r>
      <w:r w:rsidR="00284924">
        <w:t>:</w:t>
      </w:r>
      <w:commentRangeEnd w:id="18"/>
      <w:r w:rsidR="00DA2216">
        <w:rPr>
          <w:rStyle w:val="Refdecomentario"/>
          <w:b w:val="0"/>
          <w:bCs w:val="0"/>
        </w:rPr>
        <w:commentReference w:id="18"/>
      </w:r>
      <w:r w:rsidR="00284924">
        <w:t xml:space="preserve"> thick line is</w:t>
      </w:r>
      <w:r w:rsidR="00E335E1">
        <w:t xml:space="preserve"> the mean quality</w:t>
      </w:r>
      <w:r w:rsidR="00D70FAC">
        <w:t xml:space="preserve"> </w:t>
      </w:r>
      <w:r w:rsidR="00284924" w:rsidRPr="00E911E5">
        <w:rPr>
          <w:i/>
        </w:rPr>
        <w:t>μ</w:t>
      </w:r>
      <w:r w:rsidR="00284924">
        <w:t xml:space="preserve"> at each step, dashed lines depict </w:t>
      </w:r>
      <w:proofErr w:type="spellStart"/>
      <w:r w:rsidR="00E911E5" w:rsidRPr="00BB0DAB">
        <w:rPr>
          <w:i/>
        </w:rPr>
        <w:t>μ</w:t>
      </w:r>
      <w:r w:rsidR="00284924" w:rsidRPr="00BB0DAB">
        <w:rPr>
          <w:i/>
        </w:rPr>
        <w:t>±σ</w:t>
      </w:r>
      <w:proofErr w:type="spellEnd"/>
      <w:r w:rsidR="00284924">
        <w:t>.</w:t>
      </w:r>
      <w:r w:rsidR="009E20D2">
        <w:t xml:space="preserve"> For instance, with acceptance level α=1, the individual would settle when the patch quality exceeds </w:t>
      </w:r>
      <w:proofErr w:type="spellStart"/>
      <w:r w:rsidR="009E20D2" w:rsidRPr="00BB0DAB">
        <w:rPr>
          <w:i/>
        </w:rPr>
        <w:t>μ</w:t>
      </w:r>
      <w:r w:rsidR="009E20D2" w:rsidRPr="009E20D2">
        <w:rPr>
          <w:i/>
          <w:vertAlign w:val="subscript"/>
        </w:rPr>
        <w:t>n</w:t>
      </w:r>
      <w:r w:rsidR="009E20D2">
        <w:rPr>
          <w:i/>
        </w:rPr>
        <w:t>+</w:t>
      </w:r>
      <w:r w:rsidR="009E20D2" w:rsidRPr="00BB0DAB">
        <w:rPr>
          <w:i/>
        </w:rPr>
        <w:t>σ</w:t>
      </w:r>
      <w:r w:rsidR="009E20D2" w:rsidRPr="009E20D2">
        <w:rPr>
          <w:i/>
          <w:vertAlign w:val="subscript"/>
        </w:rPr>
        <w:t>n</w:t>
      </w:r>
      <w:proofErr w:type="spellEnd"/>
      <w:r w:rsidR="007547B0">
        <w:t>,</w:t>
      </w:r>
      <w:r w:rsidR="00443EBF">
        <w:t xml:space="preserve"> which is</w:t>
      </w:r>
      <w:r w:rsidR="00B41664">
        <w:t xml:space="preserve"> delimited</w:t>
      </w:r>
      <w:r w:rsidR="007547B0">
        <w:t xml:space="preserve"> by the </w:t>
      </w:r>
      <w:r w:rsidR="009E20D2">
        <w:t>upper dashed line</w:t>
      </w:r>
      <w:r w:rsidR="00F3763C">
        <w:t xml:space="preserve"> (in the case shown,</w:t>
      </w:r>
      <w:r w:rsidR="00443EBF">
        <w:t xml:space="preserve"> that would happen </w:t>
      </w:r>
      <w:r w:rsidR="00F3763C">
        <w:t>after about 70 steps)</w:t>
      </w:r>
      <w:r w:rsidR="007547B0">
        <w:t>.</w:t>
      </w:r>
      <w:r w:rsidR="00BC5CCF">
        <w:br/>
      </w:r>
      <w:r w:rsidR="00E911E5">
        <w:t xml:space="preserve"> (lower panel) </w:t>
      </w:r>
      <w:r w:rsidR="00E335E1">
        <w:t>U</w:t>
      </w:r>
      <w:r w:rsidR="00E911E5">
        <w:t>pdating</w:t>
      </w:r>
      <w:r w:rsidR="002F4D6B">
        <w:t xml:space="preserve"> </w:t>
      </w:r>
      <w:r w:rsidR="00E335E1" w:rsidRPr="00E911E5">
        <w:rPr>
          <w:i/>
        </w:rPr>
        <w:t>μ</w:t>
      </w:r>
      <w:r w:rsidR="00E911E5">
        <w:t xml:space="preserve"> with different values of </w:t>
      </w:r>
      <w:r w:rsidR="00E911E5" w:rsidRPr="00284924">
        <w:rPr>
          <w:i/>
        </w:rPr>
        <w:t>k</w:t>
      </w:r>
      <w:r w:rsidR="00E911E5">
        <w:rPr>
          <w:i/>
          <w:vertAlign w:val="subscript"/>
        </w:rPr>
        <w:t>0</w:t>
      </w:r>
      <w:r w:rsidR="00E911E5" w:rsidRPr="00E911E5">
        <w:t xml:space="preserve">: thick line is </w:t>
      </w:r>
      <w:r w:rsidR="00E911E5">
        <w:t xml:space="preserve">for </w:t>
      </w:r>
      <w:r w:rsidR="00E911E5" w:rsidRPr="00E911E5">
        <w:rPr>
          <w:i/>
        </w:rPr>
        <w:t>k</w:t>
      </w:r>
      <w:r w:rsidR="00E911E5" w:rsidRPr="00E911E5">
        <w:rPr>
          <w:i/>
          <w:vertAlign w:val="subscript"/>
        </w:rPr>
        <w:t>0</w:t>
      </w:r>
      <w:r w:rsidR="00E911E5">
        <w:t xml:space="preserve">=0, thin lines are for </w:t>
      </w:r>
      <w:r w:rsidR="00E911E5" w:rsidRPr="00E911E5">
        <w:rPr>
          <w:i/>
        </w:rPr>
        <w:t>k</w:t>
      </w:r>
      <w:r w:rsidR="00E911E5" w:rsidRPr="00E911E5">
        <w:rPr>
          <w:i/>
          <w:vertAlign w:val="subscript"/>
        </w:rPr>
        <w:t>0</w:t>
      </w:r>
      <w:r w:rsidR="00E911E5">
        <w:t xml:space="preserve">={ 100, 250, 500, 1000 } </w:t>
      </w:r>
      <w:r w:rsidR="00E335E1">
        <w:t>.</w:t>
      </w:r>
      <w:r w:rsidR="005A44B1">
        <w:br/>
        <w:t xml:space="preserve">Interpretation of parameter </w:t>
      </w:r>
      <w:r w:rsidR="005A44B1" w:rsidRPr="00E911E5">
        <w:rPr>
          <w:i/>
        </w:rPr>
        <w:t>k</w:t>
      </w:r>
      <w:r w:rsidR="005A44B1" w:rsidRPr="00E911E5">
        <w:rPr>
          <w:i/>
          <w:vertAlign w:val="subscript"/>
        </w:rPr>
        <w:t>0</w:t>
      </w:r>
      <w:r w:rsidR="005A44B1">
        <w:t xml:space="preserve"> is that it is </w:t>
      </w:r>
      <w:proofErr w:type="spellStart"/>
      <w:r w:rsidR="005A44B1">
        <w:t>a</w:t>
      </w:r>
      <w:proofErr w:type="spellEnd"/>
      <w:r w:rsidR="000F0979">
        <w:t xml:space="preserve"> initial</w:t>
      </w:r>
      <w:r w:rsidR="005A44B1">
        <w:t xml:space="preserve"> number of sampled points</w:t>
      </w:r>
      <w:r w:rsidR="000F0979">
        <w:t xml:space="preserve">, to which the actual sampled points are appended, and mean and variance of the whole sample is taken. </w:t>
      </w:r>
      <w:r w:rsidR="00BB6CF5">
        <w:t xml:space="preserve">For instance, with </w:t>
      </w:r>
      <w:r w:rsidR="00BB6CF5" w:rsidRPr="00E911E5">
        <w:rPr>
          <w:i/>
        </w:rPr>
        <w:t>k</w:t>
      </w:r>
      <w:r w:rsidR="00BB6CF5" w:rsidRPr="00E911E5">
        <w:rPr>
          <w:i/>
          <w:vertAlign w:val="subscript"/>
        </w:rPr>
        <w:t>0</w:t>
      </w:r>
      <w:r w:rsidR="00BB6CF5">
        <w:t xml:space="preserve">=0 the sampling proceeds as if there </w:t>
      </w:r>
      <w:proofErr w:type="gramStart"/>
      <w:r w:rsidR="00BB6CF5">
        <w:t>was</w:t>
      </w:r>
      <w:proofErr w:type="gramEnd"/>
      <w:r w:rsidR="00BB6CF5">
        <w:t xml:space="preserve"> no sampled points at the beginning. On the contrary, as </w:t>
      </w:r>
      <w:r w:rsidR="00BB6CF5" w:rsidRPr="00E911E5">
        <w:rPr>
          <w:i/>
        </w:rPr>
        <w:t>k</w:t>
      </w:r>
      <w:r w:rsidR="00BB6CF5" w:rsidRPr="00E911E5">
        <w:rPr>
          <w:i/>
          <w:vertAlign w:val="subscript"/>
        </w:rPr>
        <w:t>0</w:t>
      </w:r>
      <w:r w:rsidR="00BB6CF5" w:rsidRPr="00BB6CF5">
        <w:rPr>
          <w:i/>
        </w:rPr>
        <w:t>→∞</w:t>
      </w:r>
      <w:r w:rsidR="00D70FAC">
        <w:rPr>
          <w:i/>
        </w:rPr>
        <w:t xml:space="preserve"> </w:t>
      </w:r>
      <w:r w:rsidR="00BB6CF5">
        <w:t>updated mean changes very little</w:t>
      </w:r>
      <w:r w:rsidR="000F0979">
        <w:t xml:space="preserve"> because the number of points sampled is much smaller in comparison with the initial (prior) sample</w:t>
      </w:r>
      <w:r w:rsidR="00BB6CF5">
        <w:t>.</w:t>
      </w:r>
    </w:p>
    <w:p w14:paraId="56A4119E" w14:textId="77777777" w:rsidR="00DA22A4" w:rsidRDefault="004B0844" w:rsidP="00DA22A4">
      <w:pPr>
        <w:keepNext/>
        <w:jc w:val="center"/>
      </w:pPr>
      <w:commentRangeStart w:id="19"/>
      <w:r>
        <w:rPr>
          <w:noProof/>
          <w:lang w:val="es-ES" w:eastAsia="es-ES"/>
        </w:rPr>
        <w:lastRenderedPageBreak/>
        <w:drawing>
          <wp:inline distT="0" distB="0" distL="0" distR="0" wp14:anchorId="326C19E7" wp14:editId="782A778D">
            <wp:extent cx="2576946" cy="25769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80586" cy="2580586"/>
                    </a:xfrm>
                    <a:prstGeom prst="rect">
                      <a:avLst/>
                    </a:prstGeom>
                  </pic:spPr>
                </pic:pic>
              </a:graphicData>
            </a:graphic>
          </wp:inline>
        </w:drawing>
      </w:r>
      <w:commentRangeEnd w:id="19"/>
    </w:p>
    <w:p w14:paraId="6F44AD7E" w14:textId="77777777" w:rsidR="004B0844" w:rsidRDefault="00DA22A4" w:rsidP="00443EBF">
      <w:pPr>
        <w:pStyle w:val="Descripcin"/>
      </w:pPr>
      <w:r>
        <w:t xml:space="preserve">Figure </w:t>
      </w:r>
      <w:r w:rsidR="00CB4D45">
        <w:fldChar w:fldCharType="begin"/>
      </w:r>
      <w:r>
        <w:instrText xml:space="preserve"> SEQ Figure \* ARABIC </w:instrText>
      </w:r>
      <w:r w:rsidR="00CB4D45">
        <w:fldChar w:fldCharType="separate"/>
      </w:r>
      <w:r w:rsidR="007F52C0">
        <w:rPr>
          <w:noProof/>
        </w:rPr>
        <w:t>2</w:t>
      </w:r>
      <w:r w:rsidR="00CB4D45">
        <w:fldChar w:fldCharType="end"/>
      </w:r>
      <w:r>
        <w:t xml:space="preserve">. </w:t>
      </w:r>
      <w:r w:rsidR="004B0844">
        <w:rPr>
          <w:rStyle w:val="Refdecomentario"/>
        </w:rPr>
        <w:commentReference w:id="19"/>
      </w:r>
      <w:r w:rsidR="004B0844">
        <w:t>Snapshot of a simulation in the ‘bubbly’ landscape (high spatial correlation</w:t>
      </w:r>
      <w:r w:rsidR="002F4D6B">
        <w:t xml:space="preserve"> </w:t>
      </w:r>
      <w:r w:rsidR="00D23FD3" w:rsidRPr="00CD4412">
        <w:rPr>
          <w:i/>
        </w:rPr>
        <w:t>β</w:t>
      </w:r>
      <w:r w:rsidR="004E7953">
        <w:rPr>
          <w:i/>
        </w:rPr>
        <w:t xml:space="preserve"> = 25.0</w:t>
      </w:r>
      <w:r w:rsidR="004B0844">
        <w:t>, moderate temporal correlation</w:t>
      </w:r>
      <w:r w:rsidR="002F4D6B">
        <w:t xml:space="preserve"> </w:t>
      </w:r>
      <w:r w:rsidR="00D23FD3" w:rsidRPr="00EB5099">
        <w:rPr>
          <w:rStyle w:val="EquationChar"/>
        </w:rPr>
        <w:t>γ</w:t>
      </w:r>
      <w:r w:rsidR="004E7953">
        <w:rPr>
          <w:rStyle w:val="EquationChar"/>
        </w:rPr>
        <w:t xml:space="preserve"> = 5.0</w:t>
      </w:r>
      <w:r w:rsidR="004B0844">
        <w:t>, low peak carrying capacity</w:t>
      </w:r>
      <w:r w:rsidR="002F4D6B">
        <w:t xml:space="preserve"> </w:t>
      </w:r>
      <w:r w:rsidR="00D23FD3" w:rsidRPr="00D23FD3">
        <w:rPr>
          <w:rStyle w:val="EquationChar"/>
        </w:rPr>
        <w:t>A</w:t>
      </w:r>
      <w:r w:rsidR="004E7953">
        <w:rPr>
          <w:rStyle w:val="EquationChar"/>
        </w:rPr>
        <w:t xml:space="preserve"> = 7</w:t>
      </w:r>
      <w:r w:rsidR="004B0844">
        <w:t>), during colonization phase (patch in the center</w:t>
      </w:r>
      <w:r w:rsidR="002633BF">
        <w:t xml:space="preserve"> of the plot</w:t>
      </w:r>
      <w:r w:rsidR="002F4D6B">
        <w:t xml:space="preserve"> </w:t>
      </w:r>
      <w:r w:rsidR="00346A6C">
        <w:t>is expand</w:t>
      </w:r>
      <w:r w:rsidR="00F26669">
        <w:t>ing</w:t>
      </w:r>
      <w:r w:rsidR="004B0844">
        <w:t>, patch on the left is in its peak size). Green areas are uninhabited (intensity of green represents carrying capacity), purple pixels are inhabited cells (intensity represents population size).</w:t>
      </w:r>
    </w:p>
    <w:p w14:paraId="38C0A579" w14:textId="77777777" w:rsidR="004B0844" w:rsidRPr="004B0844" w:rsidRDefault="004B0844" w:rsidP="004B0844"/>
    <w:p w14:paraId="5198DF9C" w14:textId="77777777" w:rsidR="008031ED" w:rsidRDefault="0061469B" w:rsidP="00964C4F">
      <w:pPr>
        <w:keepNext/>
        <w:jc w:val="center"/>
      </w:pPr>
      <w:r>
        <w:br/>
      </w:r>
      <w:r w:rsidR="00400CAA">
        <w:rPr>
          <w:noProof/>
          <w:lang w:val="es-ES" w:eastAsia="es-ES"/>
        </w:rPr>
        <w:drawing>
          <wp:inline distT="0" distB="0" distL="0" distR="0" wp14:anchorId="103944C0" wp14:editId="000F3C37">
            <wp:extent cx="5400040" cy="373168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731688"/>
                    </a:xfrm>
                    <a:prstGeom prst="rect">
                      <a:avLst/>
                    </a:prstGeom>
                  </pic:spPr>
                </pic:pic>
              </a:graphicData>
            </a:graphic>
          </wp:inline>
        </w:drawing>
      </w:r>
    </w:p>
    <w:p w14:paraId="70C7368A" w14:textId="77777777" w:rsidR="001C2EA3" w:rsidRDefault="008031ED" w:rsidP="00443EBF">
      <w:pPr>
        <w:pStyle w:val="Descripcin"/>
      </w:pPr>
      <w:bookmarkStart w:id="20" w:name="_Ref396135280"/>
      <w:r>
        <w:t xml:space="preserve">Figure </w:t>
      </w:r>
      <w:r w:rsidR="00CB4D45">
        <w:fldChar w:fldCharType="begin"/>
      </w:r>
      <w:r>
        <w:instrText xml:space="preserve"> SEQ Figure \* ARABIC </w:instrText>
      </w:r>
      <w:r w:rsidR="00CB4D45">
        <w:fldChar w:fldCharType="separate"/>
      </w:r>
      <w:r w:rsidR="007F52C0">
        <w:rPr>
          <w:noProof/>
        </w:rPr>
        <w:t>3</w:t>
      </w:r>
      <w:r w:rsidR="00CB4D45">
        <w:fldChar w:fldCharType="end"/>
      </w:r>
      <w:bookmarkEnd w:id="20"/>
      <w:r>
        <w:t xml:space="preserve">. </w:t>
      </w:r>
      <w:r w:rsidR="00F436E7">
        <w:t>Example of (s</w:t>
      </w:r>
      <w:r w:rsidR="002A1734">
        <w:t>tepwise</w:t>
      </w:r>
      <w:r w:rsidR="00F436E7">
        <w:t>)</w:t>
      </w:r>
      <w:r w:rsidR="002A1734">
        <w:t xml:space="preserve"> distribution of </w:t>
      </w:r>
      <w:r w:rsidR="00A54778">
        <w:t xml:space="preserve">the </w:t>
      </w:r>
      <w:r w:rsidR="002A1734">
        <w:t>traits of moving individuals</w:t>
      </w:r>
      <w:r w:rsidR="007A0573">
        <w:t xml:space="preserve"> during 4 generations</w:t>
      </w:r>
      <w:r w:rsidR="002A1734">
        <w:t>.</w:t>
      </w:r>
      <w:r w:rsidR="002F4D6B">
        <w:t xml:space="preserve"> </w:t>
      </w:r>
      <w:r w:rsidR="002A1734">
        <w:t>Red line – mean, Green line</w:t>
      </w:r>
      <w:r w:rsidR="00B11419">
        <w:t xml:space="preserve"> median, shading </w:t>
      </w:r>
      <w:r w:rsidR="00BC3D53">
        <w:t xml:space="preserve">shows </w:t>
      </w:r>
      <w:r w:rsidR="00B11419">
        <w:t>50%, 95</w:t>
      </w:r>
      <w:r w:rsidR="003861AA">
        <w:t>%</w:t>
      </w:r>
      <w:r w:rsidR="00B11419">
        <w:t xml:space="preserve"> and 100%</w:t>
      </w:r>
      <w:r w:rsidR="00D05E47">
        <w:t xml:space="preserve"> coverage</w:t>
      </w:r>
      <w:r w:rsidR="00B11419">
        <w:t>.</w:t>
      </w:r>
      <w:r w:rsidR="002F4D6B">
        <w:t xml:space="preserve"> </w:t>
      </w:r>
      <w:r w:rsidR="0066310B">
        <w:t xml:space="preserve">Panels show: </w:t>
      </w:r>
      <w:r w:rsidR="00CC7268">
        <w:t xml:space="preserve">quality of patch at step </w:t>
      </w:r>
      <w:r w:rsidR="00CC7268" w:rsidRPr="00CC7268">
        <w:rPr>
          <w:i/>
        </w:rPr>
        <w:t>z</w:t>
      </w:r>
      <w:r w:rsidR="00B94111">
        <w:t>(</w:t>
      </w:r>
      <w:proofErr w:type="spellStart"/>
      <w:r w:rsidR="00B94111" w:rsidRPr="00B94111">
        <w:rPr>
          <w:i/>
        </w:rPr>
        <w:t>Q</w:t>
      </w:r>
      <w:r w:rsidR="00B94111">
        <w:rPr>
          <w:i/>
          <w:vertAlign w:val="subscript"/>
        </w:rPr>
        <w:t>z</w:t>
      </w:r>
      <w:proofErr w:type="spellEnd"/>
      <w:r w:rsidR="00B94111">
        <w:t>)</w:t>
      </w:r>
      <w:r w:rsidR="00CC7268" w:rsidRPr="00CC7268">
        <w:t>,</w:t>
      </w:r>
      <w:r w:rsidR="00CC7268">
        <w:t xml:space="preserve"> mean quality up to step </w:t>
      </w:r>
      <w:r w:rsidR="00CC7268" w:rsidRPr="00CC7268">
        <w:rPr>
          <w:i/>
        </w:rPr>
        <w:t>z</w:t>
      </w:r>
      <w:r w:rsidR="00B94111">
        <w:t>(</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Q</m:t>
                </m:r>
              </m:e>
            </m:acc>
          </m:e>
          <m:sub>
            <m:r>
              <m:rPr>
                <m:sty m:val="bi"/>
              </m:rPr>
              <w:rPr>
                <w:rFonts w:ascii="Cambria Math" w:hAnsi="Cambria Math"/>
              </w:rPr>
              <m:t>1:z</m:t>
            </m:r>
          </m:sub>
        </m:sSub>
      </m:oMath>
      <w:r w:rsidR="00B94111">
        <w:t>)</w:t>
      </w:r>
      <w:r w:rsidR="00CC7268" w:rsidRPr="00CC7268">
        <w:t>,</w:t>
      </w:r>
      <w:r w:rsidR="00B94111">
        <w:t xml:space="preserve"> mean and variance at step </w:t>
      </w:r>
      <w:r w:rsidR="00B94111" w:rsidRPr="00B94111">
        <w:rPr>
          <w:i/>
        </w:rPr>
        <w:t>z</w:t>
      </w:r>
      <w:r w:rsidR="00B94111">
        <w:t>(</w:t>
      </w:r>
      <w:proofErr w:type="spellStart"/>
      <w:r w:rsidR="00B94111">
        <w:rPr>
          <w:i/>
        </w:rPr>
        <w:t>μ</w:t>
      </w:r>
      <w:r w:rsidR="00CC7268" w:rsidRPr="00CC7268">
        <w:rPr>
          <w:i/>
          <w:vertAlign w:val="subscript"/>
        </w:rPr>
        <w:t>z</w:t>
      </w:r>
      <w:proofErr w:type="spellEnd"/>
      <w:r w:rsidR="00CC7268">
        <w:t xml:space="preserve">, </w:t>
      </w:r>
      <w:r w:rsidR="00B94111">
        <w:rPr>
          <w:i/>
        </w:rPr>
        <w:t>σ</w:t>
      </w:r>
      <w:r w:rsidR="00CC7268" w:rsidRPr="00CC7268">
        <w:rPr>
          <w:i/>
          <w:vertAlign w:val="subscript"/>
        </w:rPr>
        <w:t>z</w:t>
      </w:r>
      <w:r w:rsidR="00CC7268" w:rsidRPr="00CC7268">
        <w:rPr>
          <w:i/>
          <w:vertAlign w:val="superscript"/>
        </w:rPr>
        <w:t>2</w:t>
      </w:r>
      <w:r w:rsidR="00B94111">
        <w:t xml:space="preserve">), prior </w:t>
      </w:r>
      <w:r w:rsidR="00CC7268">
        <w:t>accepted quality</w:t>
      </w:r>
      <w:r w:rsidR="00B94111">
        <w:t xml:space="preserve"> (</w:t>
      </w:r>
      <w:r w:rsidR="00B94111" w:rsidRPr="00B94111">
        <w:rPr>
          <w:i/>
        </w:rPr>
        <w:t>Q</w:t>
      </w:r>
      <w:r w:rsidR="00B94111" w:rsidRPr="00B94111">
        <w:rPr>
          <w:i/>
          <w:vertAlign w:val="subscript"/>
        </w:rPr>
        <w:t>min,0</w:t>
      </w:r>
      <w:r w:rsidR="00B94111">
        <w:t xml:space="preserve">), posterior accepted quality at step </w:t>
      </w:r>
      <w:r w:rsidR="00B94111" w:rsidRPr="00B94111">
        <w:rPr>
          <w:i/>
        </w:rPr>
        <w:t>z</w:t>
      </w:r>
      <w:r w:rsidR="00B94111">
        <w:t>(</w:t>
      </w:r>
      <w:proofErr w:type="spellStart"/>
      <w:r w:rsidR="00B94111" w:rsidRPr="00B94111">
        <w:rPr>
          <w:i/>
        </w:rPr>
        <w:t>Q</w:t>
      </w:r>
      <w:r w:rsidR="00B94111" w:rsidRPr="00B94111">
        <w:rPr>
          <w:i/>
          <w:vertAlign w:val="subscript"/>
        </w:rPr>
        <w:t>min,</w:t>
      </w:r>
      <w:r w:rsidR="00B94111">
        <w:rPr>
          <w:i/>
          <w:vertAlign w:val="subscript"/>
        </w:rPr>
        <w:t>z</w:t>
      </w:r>
      <w:proofErr w:type="spellEnd"/>
      <w:r w:rsidR="00B94111">
        <w:t>)</w:t>
      </w:r>
      <w:r w:rsidR="001C2EA3" w:rsidRPr="001C2EA3">
        <w:t>. Note</w:t>
      </w:r>
      <w:r w:rsidR="001C2EA3">
        <w:t xml:space="preserve"> that the distribution does not include individuals who have settled already (this explains why distribution of </w:t>
      </w:r>
      <w:r w:rsidR="001C2EA3" w:rsidRPr="00B94111">
        <w:rPr>
          <w:i/>
        </w:rPr>
        <w:t>Q</w:t>
      </w:r>
      <w:r w:rsidR="001C2EA3" w:rsidRPr="00B94111">
        <w:rPr>
          <w:i/>
          <w:vertAlign w:val="subscript"/>
        </w:rPr>
        <w:t>min,0</w:t>
      </w:r>
      <w:r w:rsidR="00172B24">
        <w:rPr>
          <w:i/>
          <w:vertAlign w:val="subscript"/>
        </w:rPr>
        <w:t xml:space="preserve"> </w:t>
      </w:r>
      <w:r w:rsidR="001C2EA3">
        <w:t>changes during movement)</w:t>
      </w:r>
      <w:r w:rsidR="004570FC">
        <w:t>.</w:t>
      </w:r>
      <w:r w:rsidR="00CB0513">
        <w:t xml:space="preserve"> [In these simulations max. allowed number of steps was 2000</w:t>
      </w:r>
      <w:r w:rsidR="001F489C">
        <w:t xml:space="preserve"> (rather than 100 as previously)</w:t>
      </w:r>
      <w:r w:rsidR="00CB0513">
        <w:t>]</w:t>
      </w:r>
    </w:p>
    <w:p w14:paraId="2584484A" w14:textId="77777777" w:rsidR="00BA7DD4" w:rsidRPr="0032605B" w:rsidRDefault="0032605B" w:rsidP="00374044">
      <w:r>
        <w:lastRenderedPageBreak/>
        <w:t>fig x. patch dynamics (low-</w:t>
      </w:r>
      <w:proofErr w:type="gramStart"/>
      <w:r>
        <w:t>high ,</w:t>
      </w:r>
      <w:proofErr w:type="gramEnd"/>
      <w:r>
        <w:t xml:space="preserve"> spatial-tempora</w:t>
      </w:r>
      <w:r w:rsidR="009C2318">
        <w:t>l</w:t>
      </w:r>
      <w:r w:rsidR="00374044">
        <w:t>)</w:t>
      </w:r>
    </w:p>
    <w:p w14:paraId="5ED617F9" w14:textId="77777777" w:rsidR="0011022B" w:rsidRDefault="0011022B" w:rsidP="0011022B">
      <w:pPr>
        <w:keepNext/>
      </w:pPr>
    </w:p>
    <w:p w14:paraId="5662842C" w14:textId="77777777" w:rsidR="00403FAB" w:rsidRDefault="005E640A" w:rsidP="00403FAB">
      <w:pPr>
        <w:keepNext/>
        <w:jc w:val="center"/>
      </w:pPr>
      <w:r>
        <w:rPr>
          <w:noProof/>
          <w:lang w:val="es-ES" w:eastAsia="es-ES"/>
        </w:rPr>
        <w:drawing>
          <wp:inline distT="0" distB="0" distL="0" distR="0" wp14:anchorId="6385C1E0" wp14:editId="1D6B9B8D">
            <wp:extent cx="5397500" cy="2702560"/>
            <wp:effectExtent l="0" t="0" r="0" b="0"/>
            <wp:docPr id="2" name="Picture 2" descr="E:\kb\Documents\Projects\Bayesian Disperser\plots\plot-vltl-t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b\Documents\Projects\Bayesian Disperser\plots\plot-vltl-tor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7500" cy="2702560"/>
                    </a:xfrm>
                    <a:prstGeom prst="rect">
                      <a:avLst/>
                    </a:prstGeom>
                    <a:noFill/>
                    <a:ln>
                      <a:noFill/>
                    </a:ln>
                  </pic:spPr>
                </pic:pic>
              </a:graphicData>
            </a:graphic>
          </wp:inline>
        </w:drawing>
      </w:r>
      <w:r>
        <w:rPr>
          <w:noProof/>
          <w:lang w:val="es-ES" w:eastAsia="es-ES"/>
        </w:rPr>
        <w:drawing>
          <wp:inline distT="0" distB="0" distL="0" distR="0" wp14:anchorId="443B23EC" wp14:editId="2BDDFB50">
            <wp:extent cx="5397500" cy="2702560"/>
            <wp:effectExtent l="0" t="0" r="0" b="0"/>
            <wp:docPr id="3" name="Picture 3" descr="E:\kb\Documents\Projects\Bayesian Disperser\plots\plot-stbl-t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kb\Documents\Projects\Bayesian Disperser\plots\plot-stbl-tor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7500" cy="2702560"/>
                    </a:xfrm>
                    <a:prstGeom prst="rect">
                      <a:avLst/>
                    </a:prstGeom>
                    <a:noFill/>
                    <a:ln>
                      <a:noFill/>
                    </a:ln>
                  </pic:spPr>
                </pic:pic>
              </a:graphicData>
            </a:graphic>
          </wp:inline>
        </w:drawing>
      </w:r>
      <w:r>
        <w:rPr>
          <w:noProof/>
          <w:lang w:val="es-ES" w:eastAsia="es-ES"/>
        </w:rPr>
        <w:lastRenderedPageBreak/>
        <w:drawing>
          <wp:inline distT="0" distB="0" distL="0" distR="0" wp14:anchorId="7DFEF916" wp14:editId="39A6B6B5">
            <wp:extent cx="5397500" cy="2702560"/>
            <wp:effectExtent l="0" t="0" r="0" b="0"/>
            <wp:docPr id="4" name="Picture 4" descr="E:\kb\Documents\Projects\Bayesian Disperser\plots\plot-vltl-st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b\Documents\Projects\Bayesian Disperser\plots\plot-vltl-strg.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7500" cy="2702560"/>
                    </a:xfrm>
                    <a:prstGeom prst="rect">
                      <a:avLst/>
                    </a:prstGeom>
                    <a:noFill/>
                    <a:ln>
                      <a:noFill/>
                    </a:ln>
                  </pic:spPr>
                </pic:pic>
              </a:graphicData>
            </a:graphic>
          </wp:inline>
        </w:drawing>
      </w:r>
      <w:r>
        <w:rPr>
          <w:noProof/>
          <w:lang w:val="es-ES" w:eastAsia="es-ES"/>
        </w:rPr>
        <w:drawing>
          <wp:inline distT="0" distB="0" distL="0" distR="0" wp14:anchorId="4BBBFF04" wp14:editId="06331E50">
            <wp:extent cx="5397500" cy="2702560"/>
            <wp:effectExtent l="0" t="0" r="0" b="0"/>
            <wp:docPr id="5" name="Picture 5" descr="E:\kb\Documents\Projects\Bayesian Disperser\plots\plot-stbl-st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b\Documents\Projects\Bayesian Disperser\plots\plot-stbl-strg.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97500" cy="2702560"/>
                    </a:xfrm>
                    <a:prstGeom prst="rect">
                      <a:avLst/>
                    </a:prstGeom>
                    <a:noFill/>
                    <a:ln>
                      <a:noFill/>
                    </a:ln>
                  </pic:spPr>
                </pic:pic>
              </a:graphicData>
            </a:graphic>
          </wp:inline>
        </w:drawing>
      </w:r>
    </w:p>
    <w:p w14:paraId="1C756839" w14:textId="77777777" w:rsidR="003477AE" w:rsidRPr="00400CAA" w:rsidRDefault="00403FAB" w:rsidP="00403FAB">
      <w:pPr>
        <w:pStyle w:val="Descripcin"/>
        <w:jc w:val="center"/>
      </w:pPr>
      <w:bookmarkStart w:id="21" w:name="_Ref396264918"/>
      <w:r>
        <w:t xml:space="preserve">Figure </w:t>
      </w:r>
      <w:r w:rsidR="00CB4D45">
        <w:fldChar w:fldCharType="begin"/>
      </w:r>
      <w:r>
        <w:instrText xml:space="preserve"> SEQ Figure \* ARABIC </w:instrText>
      </w:r>
      <w:r w:rsidR="00CB4D45">
        <w:fldChar w:fldCharType="separate"/>
      </w:r>
      <w:r w:rsidR="007F52C0">
        <w:rPr>
          <w:noProof/>
        </w:rPr>
        <w:t>4</w:t>
      </w:r>
      <w:r w:rsidR="00CB4D45">
        <w:fldChar w:fldCharType="end"/>
      </w:r>
      <w:bookmarkEnd w:id="21"/>
      <w:r>
        <w:t>.</w:t>
      </w:r>
      <w:bookmarkStart w:id="22" w:name="_Ref396075322"/>
      <w:r w:rsidR="00172B24">
        <w:t xml:space="preserve"> </w:t>
      </w:r>
      <w:r w:rsidR="003477AE">
        <w:t xml:space="preserve">Values evolved in ‘bubbly’ landscapes in a range of spatial autocorrelation (cluster size, β) in the four scenarios (see Methods for details).  </w:t>
      </w:r>
      <w:bookmarkEnd w:id="22"/>
      <w:r w:rsidR="003477AE">
        <w:t xml:space="preserve">Population mean is represented by </w:t>
      </w:r>
      <w:r w:rsidR="00640775">
        <w:t>blue</w:t>
      </w:r>
      <w:r w:rsidR="003477AE">
        <w:t xml:space="preserve"> line, median by black dashed line, shaded area</w:t>
      </w:r>
      <w:r w:rsidR="0025061C">
        <w:t>s</w:t>
      </w:r>
      <w:r w:rsidR="003477AE">
        <w:t xml:space="preserve"> represent 50% and</w:t>
      </w:r>
      <w:r w:rsidR="002F4D6B">
        <w:t xml:space="preserve"> 95% intervals. Per-population </w:t>
      </w:r>
      <w:r w:rsidR="003477AE">
        <w:t xml:space="preserve">statistics </w:t>
      </w:r>
      <w:r w:rsidR="009248E0">
        <w:t xml:space="preserve">for each of the 29 cluster sizes </w:t>
      </w:r>
      <w:r w:rsidR="003477AE">
        <w:t>are averaged over up to 25 replicates (less for larger β, at which not all populations survived).</w:t>
      </w:r>
    </w:p>
    <w:bookmarkEnd w:id="10"/>
    <w:p w14:paraId="5F2C1D2F" w14:textId="77777777" w:rsidR="0030312F" w:rsidRDefault="0030312F" w:rsidP="008C1D80">
      <w:pPr>
        <w:pStyle w:val="Ttulo1"/>
      </w:pPr>
      <w:r w:rsidRPr="00243C03">
        <w:t>References</w:t>
      </w:r>
    </w:p>
    <w:p w14:paraId="3A68830B" w14:textId="77777777" w:rsidR="002A2986" w:rsidRPr="002A2986" w:rsidRDefault="00CB4D45" w:rsidP="002A2986">
      <w:pPr>
        <w:spacing w:after="0"/>
        <w:ind w:left="720" w:hanging="720"/>
        <w:rPr>
          <w:rFonts w:ascii="Calibri" w:hAnsi="Calibri" w:cs="Calibri"/>
          <w:noProof/>
        </w:rPr>
      </w:pPr>
      <w:r w:rsidRPr="00243C03">
        <w:fldChar w:fldCharType="begin"/>
      </w:r>
      <w:r w:rsidR="0030312F" w:rsidRPr="00243C03">
        <w:instrText xml:space="preserve"> ADDIN EN.REFLIST </w:instrText>
      </w:r>
      <w:r w:rsidRPr="00243C03">
        <w:fldChar w:fldCharType="separate"/>
      </w:r>
      <w:bookmarkStart w:id="23" w:name="_ENREF_1"/>
      <w:r w:rsidR="002A2986" w:rsidRPr="002A2986">
        <w:rPr>
          <w:rFonts w:ascii="Calibri" w:hAnsi="Calibri" w:cs="Calibri"/>
          <w:noProof/>
        </w:rPr>
        <w:t>1.</w:t>
      </w:r>
      <w:r w:rsidR="002A2986" w:rsidRPr="002A2986">
        <w:rPr>
          <w:rFonts w:ascii="Calibri" w:hAnsi="Calibri" w:cs="Calibri"/>
          <w:noProof/>
        </w:rPr>
        <w:tab/>
        <w:t xml:space="preserve">McNamara JM &amp; Dall SRX (2010) Information is a fitness enhancing resource. </w:t>
      </w:r>
      <w:r w:rsidR="002A2986" w:rsidRPr="002A2986">
        <w:rPr>
          <w:rFonts w:ascii="Calibri" w:hAnsi="Calibri" w:cs="Calibri"/>
          <w:i/>
          <w:noProof/>
        </w:rPr>
        <w:t>Oikos</w:t>
      </w:r>
      <w:r w:rsidR="002A2986" w:rsidRPr="002A2986">
        <w:rPr>
          <w:rFonts w:ascii="Calibri" w:hAnsi="Calibri" w:cs="Calibri"/>
          <w:noProof/>
        </w:rPr>
        <w:t xml:space="preserve"> 119(2):231-236.</w:t>
      </w:r>
      <w:bookmarkEnd w:id="23"/>
    </w:p>
    <w:p w14:paraId="56781735" w14:textId="77777777" w:rsidR="002A2986" w:rsidRPr="002A2986" w:rsidRDefault="002A2986" w:rsidP="002A2986">
      <w:pPr>
        <w:spacing w:after="0"/>
        <w:ind w:left="720" w:hanging="720"/>
        <w:rPr>
          <w:rFonts w:ascii="Calibri" w:hAnsi="Calibri" w:cs="Calibri"/>
          <w:noProof/>
        </w:rPr>
      </w:pPr>
      <w:bookmarkStart w:id="24" w:name="_ENREF_2"/>
      <w:r w:rsidRPr="002A2986">
        <w:rPr>
          <w:rFonts w:ascii="Calibri" w:hAnsi="Calibri" w:cs="Calibri"/>
          <w:noProof/>
        </w:rPr>
        <w:t>2.</w:t>
      </w:r>
      <w:r w:rsidRPr="002A2986">
        <w:rPr>
          <w:rFonts w:ascii="Calibri" w:hAnsi="Calibri" w:cs="Calibri"/>
          <w:noProof/>
        </w:rPr>
        <w:tab/>
        <w:t xml:space="preserve">Dall SRX, Giraldeau LA, Olsson O, McNamara JM, &amp; Stephens DW (2005) Information and its use by animals in evolutionary ecology. </w:t>
      </w:r>
      <w:r w:rsidRPr="002A2986">
        <w:rPr>
          <w:rFonts w:ascii="Calibri" w:hAnsi="Calibri" w:cs="Calibri"/>
          <w:i/>
          <w:noProof/>
        </w:rPr>
        <w:t>Trends Ecol Evol</w:t>
      </w:r>
      <w:r w:rsidRPr="002A2986">
        <w:rPr>
          <w:rFonts w:ascii="Calibri" w:hAnsi="Calibri" w:cs="Calibri"/>
          <w:noProof/>
        </w:rPr>
        <w:t xml:space="preserve"> 20(4):187-193.</w:t>
      </w:r>
      <w:bookmarkEnd w:id="24"/>
    </w:p>
    <w:p w14:paraId="581F40C4" w14:textId="77777777" w:rsidR="002A2986" w:rsidRPr="002A2986" w:rsidRDefault="002A2986" w:rsidP="002A2986">
      <w:pPr>
        <w:spacing w:after="0"/>
        <w:ind w:left="720" w:hanging="720"/>
        <w:rPr>
          <w:rFonts w:ascii="Calibri" w:hAnsi="Calibri" w:cs="Calibri"/>
          <w:noProof/>
        </w:rPr>
      </w:pPr>
      <w:bookmarkStart w:id="25" w:name="_ENREF_3"/>
      <w:r w:rsidRPr="002A2986">
        <w:rPr>
          <w:rFonts w:ascii="Calibri" w:hAnsi="Calibri" w:cs="Calibri"/>
          <w:noProof/>
        </w:rPr>
        <w:t>3.</w:t>
      </w:r>
      <w:r w:rsidRPr="002A2986">
        <w:rPr>
          <w:rFonts w:ascii="Calibri" w:hAnsi="Calibri" w:cs="Calibri"/>
          <w:noProof/>
        </w:rPr>
        <w:tab/>
        <w:t xml:space="preserve">Clobert J, Le Galliard JF, Cote J, Meylan S, &amp; Massot M (2009) Informed dispersal, heterogeneity in animal dispersal syndromes and the dynamics of spatially structured populations. </w:t>
      </w:r>
      <w:r w:rsidRPr="002A2986">
        <w:rPr>
          <w:rFonts w:ascii="Calibri" w:hAnsi="Calibri" w:cs="Calibri"/>
          <w:i/>
          <w:noProof/>
        </w:rPr>
        <w:t>Ecol Lett</w:t>
      </w:r>
      <w:r w:rsidRPr="002A2986">
        <w:rPr>
          <w:rFonts w:ascii="Calibri" w:hAnsi="Calibri" w:cs="Calibri"/>
          <w:noProof/>
        </w:rPr>
        <w:t xml:space="preserve"> 12(3):197-209.</w:t>
      </w:r>
      <w:bookmarkEnd w:id="25"/>
    </w:p>
    <w:p w14:paraId="42048A5A" w14:textId="77777777" w:rsidR="002A2986" w:rsidRPr="002A2986" w:rsidRDefault="002A2986" w:rsidP="002A2986">
      <w:pPr>
        <w:spacing w:after="0"/>
        <w:ind w:left="720" w:hanging="720"/>
        <w:rPr>
          <w:rFonts w:ascii="Calibri" w:hAnsi="Calibri" w:cs="Calibri"/>
          <w:noProof/>
        </w:rPr>
      </w:pPr>
      <w:bookmarkStart w:id="26" w:name="_ENREF_4"/>
      <w:r w:rsidRPr="002A2986">
        <w:rPr>
          <w:rFonts w:ascii="Calibri" w:hAnsi="Calibri" w:cs="Calibri"/>
          <w:noProof/>
        </w:rPr>
        <w:t>4.</w:t>
      </w:r>
      <w:r w:rsidRPr="002A2986">
        <w:rPr>
          <w:rFonts w:ascii="Calibri" w:hAnsi="Calibri" w:cs="Calibri"/>
          <w:noProof/>
        </w:rPr>
        <w:tab/>
        <w:t xml:space="preserve">Bowler DE &amp; Benton TG (2005) Causes and consequences of animal dispersal strategies: relating individual behaviour to spatial dynamics. </w:t>
      </w:r>
      <w:r w:rsidRPr="002A2986">
        <w:rPr>
          <w:rFonts w:ascii="Calibri" w:hAnsi="Calibri" w:cs="Calibri"/>
          <w:i/>
          <w:noProof/>
        </w:rPr>
        <w:t>Biol Rev</w:t>
      </w:r>
      <w:r w:rsidRPr="002A2986">
        <w:rPr>
          <w:rFonts w:ascii="Calibri" w:hAnsi="Calibri" w:cs="Calibri"/>
          <w:noProof/>
        </w:rPr>
        <w:t xml:space="preserve"> 80(2):205-225.</w:t>
      </w:r>
      <w:bookmarkEnd w:id="26"/>
    </w:p>
    <w:p w14:paraId="433C6ECB" w14:textId="77777777" w:rsidR="002A2986" w:rsidRPr="002A2986" w:rsidRDefault="002A2986" w:rsidP="002A2986">
      <w:pPr>
        <w:spacing w:after="0"/>
        <w:ind w:left="720" w:hanging="720"/>
        <w:rPr>
          <w:rFonts w:ascii="Calibri" w:hAnsi="Calibri" w:cs="Calibri"/>
          <w:noProof/>
        </w:rPr>
      </w:pPr>
      <w:bookmarkStart w:id="27" w:name="_ENREF_5"/>
      <w:r w:rsidRPr="002A2986">
        <w:rPr>
          <w:rFonts w:ascii="Calibri" w:hAnsi="Calibri" w:cs="Calibri"/>
          <w:noProof/>
        </w:rPr>
        <w:t>5.</w:t>
      </w:r>
      <w:r w:rsidRPr="002A2986">
        <w:rPr>
          <w:rFonts w:ascii="Calibri" w:hAnsi="Calibri" w:cs="Calibri"/>
          <w:noProof/>
        </w:rPr>
        <w:tab/>
        <w:t xml:space="preserve">Schjorring S (2002) The evolution of informed natal dispersal: Inherent versus acquired information. </w:t>
      </w:r>
      <w:r w:rsidRPr="002A2986">
        <w:rPr>
          <w:rFonts w:ascii="Calibri" w:hAnsi="Calibri" w:cs="Calibri"/>
          <w:i/>
          <w:noProof/>
        </w:rPr>
        <w:t>Evol Ecol Res</w:t>
      </w:r>
      <w:r w:rsidRPr="002A2986">
        <w:rPr>
          <w:rFonts w:ascii="Calibri" w:hAnsi="Calibri" w:cs="Calibri"/>
          <w:noProof/>
        </w:rPr>
        <w:t xml:space="preserve"> 4(2):227-238.</w:t>
      </w:r>
      <w:bookmarkEnd w:id="27"/>
    </w:p>
    <w:p w14:paraId="00734242" w14:textId="77777777" w:rsidR="002A2986" w:rsidRPr="002A2986" w:rsidRDefault="002A2986" w:rsidP="002A2986">
      <w:pPr>
        <w:spacing w:after="0"/>
        <w:ind w:left="720" w:hanging="720"/>
        <w:rPr>
          <w:rFonts w:ascii="Calibri" w:hAnsi="Calibri" w:cs="Calibri"/>
          <w:noProof/>
        </w:rPr>
      </w:pPr>
      <w:bookmarkStart w:id="28" w:name="_ENREF_6"/>
      <w:r w:rsidRPr="002A2986">
        <w:rPr>
          <w:rFonts w:ascii="Calibri" w:hAnsi="Calibri" w:cs="Calibri"/>
          <w:noProof/>
        </w:rPr>
        <w:lastRenderedPageBreak/>
        <w:t>6.</w:t>
      </w:r>
      <w:r w:rsidRPr="002A2986">
        <w:rPr>
          <w:rFonts w:ascii="Calibri" w:hAnsi="Calibri" w:cs="Calibri"/>
          <w:noProof/>
        </w:rPr>
        <w:tab/>
        <w:t xml:space="preserve">Enfjall K &amp; Leimar O (2009) The evolution of dispersal - the importance of information about population density and habitat characteristics. </w:t>
      </w:r>
      <w:r w:rsidRPr="002A2986">
        <w:rPr>
          <w:rFonts w:ascii="Calibri" w:hAnsi="Calibri" w:cs="Calibri"/>
          <w:i/>
          <w:noProof/>
        </w:rPr>
        <w:t>Oikos</w:t>
      </w:r>
      <w:r w:rsidRPr="002A2986">
        <w:rPr>
          <w:rFonts w:ascii="Calibri" w:hAnsi="Calibri" w:cs="Calibri"/>
          <w:noProof/>
        </w:rPr>
        <w:t xml:space="preserve"> 118(2):291-299.</w:t>
      </w:r>
      <w:bookmarkEnd w:id="28"/>
    </w:p>
    <w:p w14:paraId="60C18FA7" w14:textId="77777777" w:rsidR="002A2986" w:rsidRPr="002A2986" w:rsidRDefault="002A2986" w:rsidP="002A2986">
      <w:pPr>
        <w:spacing w:after="0"/>
        <w:ind w:left="720" w:hanging="720"/>
        <w:rPr>
          <w:rFonts w:ascii="Calibri" w:hAnsi="Calibri" w:cs="Calibri"/>
          <w:noProof/>
        </w:rPr>
      </w:pPr>
      <w:bookmarkStart w:id="29" w:name="_ENREF_7"/>
      <w:r w:rsidRPr="002A2986">
        <w:rPr>
          <w:rFonts w:ascii="Calibri" w:hAnsi="Calibri" w:cs="Calibri"/>
          <w:noProof/>
        </w:rPr>
        <w:t>7.</w:t>
      </w:r>
      <w:r w:rsidRPr="002A2986">
        <w:rPr>
          <w:rFonts w:ascii="Calibri" w:hAnsi="Calibri" w:cs="Calibri"/>
          <w:noProof/>
        </w:rPr>
        <w:tab/>
        <w:t xml:space="preserve">Delgado MM, Barton K, Bonte D, &amp; Travis JMJ (in press) Prospecting and dispersal: their eco-evolutionary dynamics and implications for population patterns </w:t>
      </w:r>
      <w:r w:rsidRPr="002A2986">
        <w:rPr>
          <w:rFonts w:ascii="Calibri" w:hAnsi="Calibri" w:cs="Calibri"/>
          <w:i/>
          <w:noProof/>
        </w:rPr>
        <w:t>Proc R Soc Lond B</w:t>
      </w:r>
      <w:r w:rsidRPr="002A2986">
        <w:rPr>
          <w:rFonts w:ascii="Calibri" w:hAnsi="Calibri" w:cs="Calibri"/>
          <w:noProof/>
        </w:rPr>
        <w:t>.</w:t>
      </w:r>
      <w:bookmarkEnd w:id="29"/>
    </w:p>
    <w:p w14:paraId="7CB0E3EA" w14:textId="77777777" w:rsidR="002A2986" w:rsidRPr="002A2986" w:rsidRDefault="002A2986" w:rsidP="002A2986">
      <w:pPr>
        <w:spacing w:after="0"/>
        <w:ind w:left="720" w:hanging="720"/>
        <w:rPr>
          <w:rFonts w:ascii="Calibri" w:hAnsi="Calibri" w:cs="Calibri"/>
          <w:noProof/>
        </w:rPr>
      </w:pPr>
      <w:bookmarkStart w:id="30" w:name="_ENREF_8"/>
      <w:r w:rsidRPr="002A2986">
        <w:rPr>
          <w:rFonts w:ascii="Calibri" w:hAnsi="Calibri" w:cs="Calibri"/>
          <w:noProof/>
        </w:rPr>
        <w:t>8.</w:t>
      </w:r>
      <w:r w:rsidRPr="002A2986">
        <w:rPr>
          <w:rFonts w:ascii="Calibri" w:hAnsi="Calibri" w:cs="Calibri"/>
          <w:noProof/>
        </w:rPr>
        <w:tab/>
        <w:t xml:space="preserve">Chaine AS, Legendre S, &amp; Clobert J (2013) The co-evolution of multiply-informed dispersal: information transfer across landscapes from neighbors and immigrants. </w:t>
      </w:r>
      <w:r w:rsidRPr="002A2986">
        <w:rPr>
          <w:rFonts w:ascii="Calibri" w:hAnsi="Calibri" w:cs="Calibri"/>
          <w:i/>
          <w:noProof/>
        </w:rPr>
        <w:t>PeerJ</w:t>
      </w:r>
      <w:r w:rsidRPr="002A2986">
        <w:rPr>
          <w:rFonts w:ascii="Calibri" w:hAnsi="Calibri" w:cs="Calibri"/>
          <w:noProof/>
        </w:rPr>
        <w:t xml:space="preserve"> 1:e44.</w:t>
      </w:r>
      <w:bookmarkEnd w:id="30"/>
    </w:p>
    <w:p w14:paraId="2924830B" w14:textId="77777777" w:rsidR="002A2986" w:rsidRPr="002A2986" w:rsidRDefault="002A2986" w:rsidP="002A2986">
      <w:pPr>
        <w:spacing w:after="0"/>
        <w:ind w:left="720" w:hanging="720"/>
        <w:rPr>
          <w:rFonts w:ascii="Calibri" w:hAnsi="Calibri" w:cs="Calibri"/>
          <w:noProof/>
        </w:rPr>
      </w:pPr>
      <w:bookmarkStart w:id="31" w:name="_ENREF_9"/>
      <w:r w:rsidRPr="002A2986">
        <w:rPr>
          <w:rFonts w:ascii="Calibri" w:hAnsi="Calibri" w:cs="Calibri"/>
          <w:noProof/>
        </w:rPr>
        <w:t>9.</w:t>
      </w:r>
      <w:r w:rsidRPr="002A2986">
        <w:rPr>
          <w:rFonts w:ascii="Calibri" w:hAnsi="Calibri" w:cs="Calibri"/>
          <w:noProof/>
        </w:rPr>
        <w:tab/>
        <w:t xml:space="preserve">Mcnamara JM &amp; Houston AI (1987) Memory and the Efficient Use of Information. </w:t>
      </w:r>
      <w:r w:rsidRPr="002A2986">
        <w:rPr>
          <w:rFonts w:ascii="Calibri" w:hAnsi="Calibri" w:cs="Calibri"/>
          <w:i/>
          <w:noProof/>
        </w:rPr>
        <w:t>J Theor Biol</w:t>
      </w:r>
      <w:r w:rsidRPr="002A2986">
        <w:rPr>
          <w:rFonts w:ascii="Calibri" w:hAnsi="Calibri" w:cs="Calibri"/>
          <w:noProof/>
        </w:rPr>
        <w:t xml:space="preserve"> 125(4):385-395.</w:t>
      </w:r>
      <w:bookmarkEnd w:id="31"/>
    </w:p>
    <w:p w14:paraId="78C3FA5C" w14:textId="77777777" w:rsidR="002A2986" w:rsidRPr="002A2986" w:rsidRDefault="002A2986" w:rsidP="002A2986">
      <w:pPr>
        <w:spacing w:after="0"/>
        <w:ind w:left="720" w:hanging="720"/>
        <w:rPr>
          <w:rFonts w:ascii="Calibri" w:hAnsi="Calibri" w:cs="Calibri"/>
          <w:noProof/>
        </w:rPr>
      </w:pPr>
      <w:bookmarkStart w:id="32" w:name="_ENREF_10"/>
      <w:r w:rsidRPr="002A2986">
        <w:rPr>
          <w:rFonts w:ascii="Calibri" w:hAnsi="Calibri" w:cs="Calibri"/>
          <w:noProof/>
        </w:rPr>
        <w:t>10.</w:t>
      </w:r>
      <w:r w:rsidRPr="002A2986">
        <w:rPr>
          <w:rFonts w:ascii="Calibri" w:hAnsi="Calibri" w:cs="Calibri"/>
          <w:noProof/>
        </w:rPr>
        <w:tab/>
        <w:t xml:space="preserve">McNamara JM, Green RF, &amp; Olsson O (2006) Bayes' theorem and its applications in animal behaviour. </w:t>
      </w:r>
      <w:r w:rsidRPr="002A2986">
        <w:rPr>
          <w:rFonts w:ascii="Calibri" w:hAnsi="Calibri" w:cs="Calibri"/>
          <w:i/>
          <w:noProof/>
        </w:rPr>
        <w:t>Oikos</w:t>
      </w:r>
      <w:r w:rsidRPr="002A2986">
        <w:rPr>
          <w:rFonts w:ascii="Calibri" w:hAnsi="Calibri" w:cs="Calibri"/>
          <w:noProof/>
        </w:rPr>
        <w:t xml:space="preserve"> 112(2):243-251.</w:t>
      </w:r>
      <w:bookmarkEnd w:id="32"/>
    </w:p>
    <w:p w14:paraId="11689290" w14:textId="77777777" w:rsidR="002A2986" w:rsidRPr="002A2986" w:rsidRDefault="002A2986" w:rsidP="002A2986">
      <w:pPr>
        <w:spacing w:after="0"/>
        <w:ind w:left="720" w:hanging="720"/>
        <w:rPr>
          <w:rFonts w:ascii="Calibri" w:hAnsi="Calibri" w:cs="Calibri"/>
          <w:noProof/>
        </w:rPr>
      </w:pPr>
      <w:bookmarkStart w:id="33" w:name="_ENREF_11"/>
      <w:r w:rsidRPr="002A2986">
        <w:rPr>
          <w:rFonts w:ascii="Calibri" w:hAnsi="Calibri" w:cs="Calibri"/>
          <w:noProof/>
        </w:rPr>
        <w:t>11.</w:t>
      </w:r>
      <w:r w:rsidRPr="002A2986">
        <w:rPr>
          <w:rFonts w:ascii="Calibri" w:hAnsi="Calibri" w:cs="Calibri"/>
          <w:noProof/>
        </w:rPr>
        <w:tab/>
        <w:t xml:space="preserve">Schmidt KA, Dall SRX, &amp; van Gils JA (2010) The ecology of information: an overview on the ecological significance of making informed decisions. </w:t>
      </w:r>
      <w:r w:rsidRPr="002A2986">
        <w:rPr>
          <w:rFonts w:ascii="Calibri" w:hAnsi="Calibri" w:cs="Calibri"/>
          <w:i/>
          <w:noProof/>
        </w:rPr>
        <w:t>Oikos</w:t>
      </w:r>
      <w:r w:rsidRPr="002A2986">
        <w:rPr>
          <w:rFonts w:ascii="Calibri" w:hAnsi="Calibri" w:cs="Calibri"/>
          <w:noProof/>
        </w:rPr>
        <w:t xml:space="preserve"> 119(2):304-316.</w:t>
      </w:r>
      <w:bookmarkEnd w:id="33"/>
    </w:p>
    <w:p w14:paraId="73CB4A98" w14:textId="77777777" w:rsidR="002A2986" w:rsidRPr="002A2986" w:rsidRDefault="002A2986" w:rsidP="002A2986">
      <w:pPr>
        <w:spacing w:after="0"/>
        <w:ind w:left="720" w:hanging="720"/>
        <w:rPr>
          <w:rFonts w:ascii="Calibri" w:hAnsi="Calibri" w:cs="Calibri"/>
          <w:noProof/>
        </w:rPr>
      </w:pPr>
      <w:bookmarkStart w:id="34" w:name="_ENREF_12"/>
      <w:r w:rsidRPr="002A2986">
        <w:rPr>
          <w:rFonts w:ascii="Calibri" w:hAnsi="Calibri" w:cs="Calibri"/>
          <w:noProof/>
        </w:rPr>
        <w:t>12.</w:t>
      </w:r>
      <w:r w:rsidRPr="002A2986">
        <w:rPr>
          <w:rFonts w:ascii="Calibri" w:hAnsi="Calibri" w:cs="Calibri"/>
          <w:noProof/>
        </w:rPr>
        <w:tab/>
        <w:t xml:space="preserve">Luttbeg B (2002) Assessing the robustness and optimality of alternative decision rules with varying assumptions. </w:t>
      </w:r>
      <w:r w:rsidRPr="002A2986">
        <w:rPr>
          <w:rFonts w:ascii="Calibri" w:hAnsi="Calibri" w:cs="Calibri"/>
          <w:i/>
          <w:noProof/>
        </w:rPr>
        <w:t>Anim Behav</w:t>
      </w:r>
      <w:r w:rsidRPr="002A2986">
        <w:rPr>
          <w:rFonts w:ascii="Calibri" w:hAnsi="Calibri" w:cs="Calibri"/>
          <w:noProof/>
        </w:rPr>
        <w:t xml:space="preserve"> 63:805-814.</w:t>
      </w:r>
      <w:bookmarkEnd w:id="34"/>
    </w:p>
    <w:p w14:paraId="58F99078" w14:textId="77777777" w:rsidR="002A2986" w:rsidRPr="002A2986" w:rsidRDefault="002A2986" w:rsidP="002A2986">
      <w:pPr>
        <w:spacing w:after="0"/>
        <w:ind w:left="720" w:hanging="720"/>
        <w:rPr>
          <w:rFonts w:ascii="Calibri" w:hAnsi="Calibri" w:cs="Calibri"/>
          <w:noProof/>
        </w:rPr>
      </w:pPr>
      <w:bookmarkStart w:id="35" w:name="_ENREF_13"/>
      <w:r w:rsidRPr="002A2986">
        <w:rPr>
          <w:rFonts w:ascii="Calibri" w:hAnsi="Calibri" w:cs="Calibri"/>
          <w:noProof/>
        </w:rPr>
        <w:t>13.</w:t>
      </w:r>
      <w:r w:rsidRPr="002A2986">
        <w:rPr>
          <w:rFonts w:ascii="Calibri" w:hAnsi="Calibri" w:cs="Calibri"/>
          <w:noProof/>
        </w:rPr>
        <w:tab/>
        <w:t xml:space="preserve">Valone TJ (2006) Are animals capable of Bayesian updating? An empirical review. </w:t>
      </w:r>
      <w:r w:rsidRPr="002A2986">
        <w:rPr>
          <w:rFonts w:ascii="Calibri" w:hAnsi="Calibri" w:cs="Calibri"/>
          <w:i/>
          <w:noProof/>
        </w:rPr>
        <w:t>Oikos</w:t>
      </w:r>
      <w:r w:rsidRPr="002A2986">
        <w:rPr>
          <w:rFonts w:ascii="Calibri" w:hAnsi="Calibri" w:cs="Calibri"/>
          <w:noProof/>
        </w:rPr>
        <w:t xml:space="preserve"> 112(2):252-259.</w:t>
      </w:r>
      <w:bookmarkEnd w:id="35"/>
    </w:p>
    <w:p w14:paraId="7928311E" w14:textId="77777777" w:rsidR="002A2986" w:rsidRPr="002A2986" w:rsidRDefault="002A2986" w:rsidP="002A2986">
      <w:pPr>
        <w:spacing w:after="0"/>
        <w:ind w:left="720" w:hanging="720"/>
        <w:rPr>
          <w:rFonts w:ascii="Calibri" w:hAnsi="Calibri" w:cs="Calibri"/>
          <w:noProof/>
        </w:rPr>
      </w:pPr>
      <w:bookmarkStart w:id="36" w:name="_ENREF_14"/>
      <w:r w:rsidRPr="002A2986">
        <w:rPr>
          <w:rFonts w:ascii="Calibri" w:hAnsi="Calibri" w:cs="Calibri"/>
          <w:noProof/>
        </w:rPr>
        <w:t>14.</w:t>
      </w:r>
      <w:r w:rsidRPr="002A2986">
        <w:rPr>
          <w:rFonts w:ascii="Calibri" w:hAnsi="Calibri" w:cs="Calibri"/>
          <w:noProof/>
        </w:rPr>
        <w:tab/>
        <w:t xml:space="preserve">Reed JM, Boulinier, T.,Danchin, E.&amp;Oring, L. W.(1999) Informed dispersal: prospecting by birds for breeding sites. </w:t>
      </w:r>
      <w:r w:rsidRPr="002A2986">
        <w:rPr>
          <w:rFonts w:ascii="Calibri" w:hAnsi="Calibri" w:cs="Calibri"/>
          <w:i/>
          <w:noProof/>
        </w:rPr>
        <w:t>Current Ornithology</w:t>
      </w:r>
      <w:r w:rsidRPr="002A2986">
        <w:rPr>
          <w:rFonts w:ascii="Calibri" w:hAnsi="Calibri" w:cs="Calibri"/>
          <w:noProof/>
        </w:rPr>
        <w:t xml:space="preserve"> 15:189–259.</w:t>
      </w:r>
      <w:bookmarkEnd w:id="36"/>
    </w:p>
    <w:p w14:paraId="15F150D3" w14:textId="77777777" w:rsidR="002A2986" w:rsidRPr="002A2986" w:rsidRDefault="002A2986" w:rsidP="002A2986">
      <w:pPr>
        <w:ind w:left="720" w:hanging="720"/>
        <w:rPr>
          <w:rFonts w:ascii="Calibri" w:hAnsi="Calibri" w:cs="Calibri"/>
          <w:noProof/>
        </w:rPr>
      </w:pPr>
      <w:bookmarkStart w:id="37" w:name="_ENREF_15"/>
      <w:r w:rsidRPr="002A2986">
        <w:rPr>
          <w:rFonts w:ascii="Calibri" w:hAnsi="Calibri" w:cs="Calibri"/>
          <w:noProof/>
        </w:rPr>
        <w:t>15.</w:t>
      </w:r>
      <w:r w:rsidRPr="002A2986">
        <w:rPr>
          <w:rFonts w:ascii="Calibri" w:hAnsi="Calibri" w:cs="Calibri"/>
          <w:noProof/>
        </w:rPr>
        <w:tab/>
        <w:t xml:space="preserve">Mcnamara J &amp; Houston A (1980) The Application of Statistical Decision-Theory to Animal Behavior. </w:t>
      </w:r>
      <w:r w:rsidRPr="002A2986">
        <w:rPr>
          <w:rFonts w:ascii="Calibri" w:hAnsi="Calibri" w:cs="Calibri"/>
          <w:i/>
          <w:noProof/>
        </w:rPr>
        <w:t>J Theor Biol</w:t>
      </w:r>
      <w:r w:rsidRPr="002A2986">
        <w:rPr>
          <w:rFonts w:ascii="Calibri" w:hAnsi="Calibri" w:cs="Calibri"/>
          <w:noProof/>
        </w:rPr>
        <w:t xml:space="preserve"> 85(4):673-690.</w:t>
      </w:r>
      <w:bookmarkEnd w:id="37"/>
    </w:p>
    <w:p w14:paraId="65B66B1E" w14:textId="77777777" w:rsidR="002A2986" w:rsidRDefault="002A2986" w:rsidP="002A2986">
      <w:pPr>
        <w:rPr>
          <w:rFonts w:ascii="Calibri" w:hAnsi="Calibri" w:cs="Calibri"/>
          <w:noProof/>
        </w:rPr>
      </w:pPr>
    </w:p>
    <w:p w14:paraId="22384E25" w14:textId="77777777" w:rsidR="0005291B" w:rsidRPr="00243C03" w:rsidRDefault="00CB4D45" w:rsidP="008C1D80">
      <w:r w:rsidRPr="00243C03">
        <w:fldChar w:fldCharType="end"/>
      </w:r>
    </w:p>
    <w:sectPr w:rsidR="0005291B" w:rsidRPr="00243C03" w:rsidSect="00C632B6">
      <w:footerReference w:type="default" r:id="rId24"/>
      <w:pgSz w:w="11906" w:h="16838"/>
      <w:pgMar w:top="1418" w:right="1701" w:bottom="1418" w:left="1701" w:header="0" w:footer="0" w:gutter="0"/>
      <w:lnNumType w:countBy="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ia" w:date="2014-08-17T20:44:00Z" w:initials="md">
    <w:p w14:paraId="721E9F14" w14:textId="77777777" w:rsidR="00BF2146" w:rsidRDefault="00BF2146">
      <w:pPr>
        <w:pStyle w:val="Textocomentario"/>
      </w:pPr>
      <w:r>
        <w:rPr>
          <w:rStyle w:val="Refdecomentario"/>
        </w:rPr>
        <w:annotationRef/>
      </w:r>
      <w:r>
        <w:t>This first paragraph is mainly taken from our Proceedings. Please, help me here to re-word it a bit.</w:t>
      </w:r>
    </w:p>
  </w:comment>
  <w:comment w:id="2" w:author="maria" w:date="2014-08-17T20:44:00Z" w:initials="md">
    <w:p w14:paraId="1BC9AF10" w14:textId="77777777" w:rsidR="00BF2146" w:rsidRDefault="00BF2146">
      <w:pPr>
        <w:pStyle w:val="Textocomentario"/>
      </w:pPr>
      <w:r>
        <w:rPr>
          <w:rStyle w:val="Refdecomentario"/>
        </w:rPr>
        <w:annotationRef/>
      </w:r>
      <w:r>
        <w:t xml:space="preserve">Update this last paragraph: please, include a brief description of the model and the objectives (e.g. include the </w:t>
      </w:r>
      <w:proofErr w:type="spellStart"/>
      <w:r>
        <w:t>non Bayesian</w:t>
      </w:r>
      <w:proofErr w:type="spellEnd"/>
      <w:r>
        <w:t xml:space="preserve"> and Frequentist disperser)</w:t>
      </w:r>
    </w:p>
  </w:comment>
  <w:comment w:id="6" w:author="Kamil Bartoń" w:date="2014-08-20T13:29:00Z" w:initials="kb">
    <w:p w14:paraId="234DC8C3" w14:textId="77777777" w:rsidR="00BF2146" w:rsidRDefault="00BF2146">
      <w:pPr>
        <w:pStyle w:val="Textocomentario"/>
      </w:pPr>
      <w:r>
        <w:rPr>
          <w:rStyle w:val="Refdecomentario"/>
        </w:rPr>
        <w:annotationRef/>
      </w:r>
      <w:r>
        <w:t>Should I add the comparison of Bayesian vs ‘frequentist’ disperser again?</w:t>
      </w:r>
    </w:p>
  </w:comment>
  <w:comment w:id="17" w:author="Kamil Bartoń" w:date="2014-08-17T20:44:00Z" w:initials="kb">
    <w:p w14:paraId="7A1BB368" w14:textId="77777777" w:rsidR="00BF2146" w:rsidRDefault="00BF2146">
      <w:pPr>
        <w:pStyle w:val="Textocomentario"/>
      </w:pPr>
      <w:r>
        <w:rPr>
          <w:rStyle w:val="Refdecomentario"/>
        </w:rPr>
        <w:annotationRef/>
      </w:r>
      <w:r>
        <w:t>add thresholds</w:t>
      </w:r>
    </w:p>
  </w:comment>
  <w:comment w:id="18" w:author="Kamil Bartoń" w:date="2014-08-18T13:09:00Z" w:initials="kb">
    <w:p w14:paraId="13BEA36E" w14:textId="77777777" w:rsidR="00BF2146" w:rsidRDefault="00BF2146">
      <w:pPr>
        <w:pStyle w:val="Textocomentario"/>
      </w:pPr>
      <w:r>
        <w:t xml:space="preserve">maybe </w:t>
      </w:r>
      <w:r>
        <w:rPr>
          <w:rStyle w:val="Refdecomentario"/>
        </w:rPr>
        <w:annotationRef/>
      </w:r>
      <w:r>
        <w:t>need another letter for ‘k’, it can be confused with carrying capacity</w:t>
      </w:r>
    </w:p>
  </w:comment>
  <w:comment w:id="19" w:author="Kamil Bartoń" w:date="2014-08-17T20:44:00Z" w:initials="kb">
    <w:p w14:paraId="1390762D" w14:textId="77777777" w:rsidR="00BF2146" w:rsidRDefault="00BF2146" w:rsidP="004B0844">
      <w:pPr>
        <w:pStyle w:val="Textocomentario"/>
      </w:pPr>
      <w:r>
        <w:t xml:space="preserve">add few </w:t>
      </w:r>
      <w:r>
        <w:rPr>
          <w:rStyle w:val="Refdecomentario"/>
        </w:rPr>
        <w:annotationRef/>
      </w:r>
      <w:r>
        <w:t>trajectories, updating rules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1E9F14" w15:done="0"/>
  <w15:commentEx w15:paraId="1BC9AF10" w15:done="0"/>
  <w15:commentEx w15:paraId="234DC8C3" w15:done="0"/>
  <w15:commentEx w15:paraId="7A1BB368" w15:done="0"/>
  <w15:commentEx w15:paraId="13BEA36E" w15:done="0"/>
  <w15:commentEx w15:paraId="139076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4D761" w14:textId="77777777" w:rsidR="006B6F2D" w:rsidRDefault="006B6F2D" w:rsidP="008C1D80">
      <w:r>
        <w:separator/>
      </w:r>
    </w:p>
  </w:endnote>
  <w:endnote w:type="continuationSeparator" w:id="0">
    <w:p w14:paraId="10C53CB4" w14:textId="77777777" w:rsidR="006B6F2D" w:rsidRDefault="006B6F2D" w:rsidP="008C1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820"/>
      <w:docPartObj>
        <w:docPartGallery w:val="Page Numbers (Bottom of Page)"/>
        <w:docPartUnique/>
      </w:docPartObj>
    </w:sdtPr>
    <w:sdtEndPr/>
    <w:sdtContent>
      <w:p w14:paraId="471EE4F8" w14:textId="1FACA207" w:rsidR="00BF2146" w:rsidRDefault="006B6F2D" w:rsidP="008C1D80">
        <w:pPr>
          <w:pStyle w:val="Piedepgina"/>
        </w:pPr>
        <w:r>
          <w:fldChar w:fldCharType="begin"/>
        </w:r>
        <w:r>
          <w:instrText xml:space="preserve"> PAGE   \* MERGEFORMAT </w:instrText>
        </w:r>
        <w:r>
          <w:fldChar w:fldCharType="separate"/>
        </w:r>
        <w:r w:rsidR="00095EA4">
          <w:rPr>
            <w:noProof/>
          </w:rPr>
          <w:t>7</w:t>
        </w:r>
        <w:r>
          <w:rPr>
            <w:noProof/>
          </w:rPr>
          <w:fldChar w:fldCharType="end"/>
        </w:r>
      </w:p>
    </w:sdtContent>
  </w:sdt>
  <w:p w14:paraId="0742E653" w14:textId="77777777" w:rsidR="00BF2146" w:rsidRDefault="00BF2146" w:rsidP="008C1D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D05D6" w14:textId="77777777" w:rsidR="006B6F2D" w:rsidRDefault="006B6F2D" w:rsidP="008C1D80">
      <w:r>
        <w:separator/>
      </w:r>
    </w:p>
  </w:footnote>
  <w:footnote w:type="continuationSeparator" w:id="0">
    <w:p w14:paraId="17256EB3" w14:textId="77777777" w:rsidR="006B6F2D" w:rsidRDefault="006B6F2D" w:rsidP="008C1D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3.25pt;height:378.75pt;visibility:visible;mso-wrap-style:square" o:bullet="t">
        <v:imagedata r:id="rId1" o:title="plot078"/>
      </v:shape>
    </w:pict>
  </w:numPicBullet>
  <w:abstractNum w:abstractNumId="0" w15:restartNumberingAfterBreak="0">
    <w:nsid w:val="FFFFFF7C"/>
    <w:multiLevelType w:val="singleLevel"/>
    <w:tmpl w:val="4B9E56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E804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3C97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5233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801B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3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A25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6AB5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7422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1CB3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0E075D"/>
    <w:multiLevelType w:val="hybridMultilevel"/>
    <w:tmpl w:val="5B66EA22"/>
    <w:lvl w:ilvl="0" w:tplc="2E4EBE5E">
      <w:start w:val="1"/>
      <w:numFmt w:val="bullet"/>
      <w:lvlText w:val=""/>
      <w:lvlJc w:val="left"/>
      <w:pPr>
        <w:ind w:left="2154"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1" w15:restartNumberingAfterBreak="0">
    <w:nsid w:val="17B95865"/>
    <w:multiLevelType w:val="hybridMultilevel"/>
    <w:tmpl w:val="E792705A"/>
    <w:lvl w:ilvl="0" w:tplc="37148AB0">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9657A6E"/>
    <w:multiLevelType w:val="hybridMultilevel"/>
    <w:tmpl w:val="4A80926C"/>
    <w:lvl w:ilvl="0" w:tplc="04100001">
      <w:start w:val="1"/>
      <w:numFmt w:val="bullet"/>
      <w:lvlText w:val=""/>
      <w:lvlJc w:val="left"/>
      <w:pPr>
        <w:ind w:left="815" w:hanging="360"/>
      </w:pPr>
      <w:rPr>
        <w:rFonts w:ascii="Symbol" w:hAnsi="Symbol" w:hint="default"/>
      </w:rPr>
    </w:lvl>
    <w:lvl w:ilvl="1" w:tplc="04100003" w:tentative="1">
      <w:start w:val="1"/>
      <w:numFmt w:val="bullet"/>
      <w:lvlText w:val="o"/>
      <w:lvlJc w:val="left"/>
      <w:pPr>
        <w:ind w:left="1535" w:hanging="360"/>
      </w:pPr>
      <w:rPr>
        <w:rFonts w:ascii="Courier New" w:hAnsi="Courier New" w:cs="Courier New" w:hint="default"/>
      </w:rPr>
    </w:lvl>
    <w:lvl w:ilvl="2" w:tplc="04100005" w:tentative="1">
      <w:start w:val="1"/>
      <w:numFmt w:val="bullet"/>
      <w:lvlText w:val=""/>
      <w:lvlJc w:val="left"/>
      <w:pPr>
        <w:ind w:left="2255" w:hanging="360"/>
      </w:pPr>
      <w:rPr>
        <w:rFonts w:ascii="Wingdings" w:hAnsi="Wingdings" w:hint="default"/>
      </w:rPr>
    </w:lvl>
    <w:lvl w:ilvl="3" w:tplc="04100001" w:tentative="1">
      <w:start w:val="1"/>
      <w:numFmt w:val="bullet"/>
      <w:lvlText w:val=""/>
      <w:lvlJc w:val="left"/>
      <w:pPr>
        <w:ind w:left="2975" w:hanging="360"/>
      </w:pPr>
      <w:rPr>
        <w:rFonts w:ascii="Symbol" w:hAnsi="Symbol" w:hint="default"/>
      </w:rPr>
    </w:lvl>
    <w:lvl w:ilvl="4" w:tplc="04100003" w:tentative="1">
      <w:start w:val="1"/>
      <w:numFmt w:val="bullet"/>
      <w:lvlText w:val="o"/>
      <w:lvlJc w:val="left"/>
      <w:pPr>
        <w:ind w:left="3695" w:hanging="360"/>
      </w:pPr>
      <w:rPr>
        <w:rFonts w:ascii="Courier New" w:hAnsi="Courier New" w:cs="Courier New" w:hint="default"/>
      </w:rPr>
    </w:lvl>
    <w:lvl w:ilvl="5" w:tplc="04100005" w:tentative="1">
      <w:start w:val="1"/>
      <w:numFmt w:val="bullet"/>
      <w:lvlText w:val=""/>
      <w:lvlJc w:val="left"/>
      <w:pPr>
        <w:ind w:left="4415" w:hanging="360"/>
      </w:pPr>
      <w:rPr>
        <w:rFonts w:ascii="Wingdings" w:hAnsi="Wingdings" w:hint="default"/>
      </w:rPr>
    </w:lvl>
    <w:lvl w:ilvl="6" w:tplc="04100001" w:tentative="1">
      <w:start w:val="1"/>
      <w:numFmt w:val="bullet"/>
      <w:lvlText w:val=""/>
      <w:lvlJc w:val="left"/>
      <w:pPr>
        <w:ind w:left="5135" w:hanging="360"/>
      </w:pPr>
      <w:rPr>
        <w:rFonts w:ascii="Symbol" w:hAnsi="Symbol" w:hint="default"/>
      </w:rPr>
    </w:lvl>
    <w:lvl w:ilvl="7" w:tplc="04100003" w:tentative="1">
      <w:start w:val="1"/>
      <w:numFmt w:val="bullet"/>
      <w:lvlText w:val="o"/>
      <w:lvlJc w:val="left"/>
      <w:pPr>
        <w:ind w:left="5855" w:hanging="360"/>
      </w:pPr>
      <w:rPr>
        <w:rFonts w:ascii="Courier New" w:hAnsi="Courier New" w:cs="Courier New" w:hint="default"/>
      </w:rPr>
    </w:lvl>
    <w:lvl w:ilvl="8" w:tplc="04100005" w:tentative="1">
      <w:start w:val="1"/>
      <w:numFmt w:val="bullet"/>
      <w:lvlText w:val=""/>
      <w:lvlJc w:val="left"/>
      <w:pPr>
        <w:ind w:left="6575" w:hanging="360"/>
      </w:pPr>
      <w:rPr>
        <w:rFonts w:ascii="Wingdings" w:hAnsi="Wingdings" w:hint="default"/>
      </w:rPr>
    </w:lvl>
  </w:abstractNum>
  <w:abstractNum w:abstractNumId="13" w15:restartNumberingAfterBreak="0">
    <w:nsid w:val="4B0D01CD"/>
    <w:multiLevelType w:val="hybridMultilevel"/>
    <w:tmpl w:val="425C4FA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0232336"/>
    <w:multiLevelType w:val="hybridMultilevel"/>
    <w:tmpl w:val="A9AEEE7E"/>
    <w:lvl w:ilvl="0" w:tplc="FDDC7714">
      <w:numFmt w:val="bullet"/>
      <w:lvlText w:val="-"/>
      <w:lvlJc w:val="left"/>
      <w:pPr>
        <w:ind w:left="720" w:hanging="360"/>
      </w:pPr>
      <w:rPr>
        <w:rFonts w:ascii="Calibri" w:eastAsiaTheme="minorEastAsia"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10B5AC4"/>
    <w:multiLevelType w:val="hybridMultilevel"/>
    <w:tmpl w:val="8FCE7ECE"/>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16" w15:restartNumberingAfterBreak="0">
    <w:nsid w:val="55167404"/>
    <w:multiLevelType w:val="hybridMultilevel"/>
    <w:tmpl w:val="5FB2B336"/>
    <w:lvl w:ilvl="0" w:tplc="2E4EBE5E">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7" w15:restartNumberingAfterBreak="0">
    <w:nsid w:val="56787151"/>
    <w:multiLevelType w:val="hybridMultilevel"/>
    <w:tmpl w:val="4518305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A280373"/>
    <w:multiLevelType w:val="hybridMultilevel"/>
    <w:tmpl w:val="0CE4D57E"/>
    <w:lvl w:ilvl="0" w:tplc="E9168B88">
      <w:start w:val="1"/>
      <w:numFmt w:val="bullet"/>
      <w:lvlText w:val=""/>
      <w:lvlPicBulletId w:val="0"/>
      <w:lvlJc w:val="left"/>
      <w:pPr>
        <w:tabs>
          <w:tab w:val="num" w:pos="720"/>
        </w:tabs>
        <w:ind w:left="720" w:hanging="360"/>
      </w:pPr>
      <w:rPr>
        <w:rFonts w:ascii="Symbol" w:hAnsi="Symbol" w:hint="default"/>
      </w:rPr>
    </w:lvl>
    <w:lvl w:ilvl="1" w:tplc="76FE4E54" w:tentative="1">
      <w:start w:val="1"/>
      <w:numFmt w:val="bullet"/>
      <w:lvlText w:val=""/>
      <w:lvlJc w:val="left"/>
      <w:pPr>
        <w:tabs>
          <w:tab w:val="num" w:pos="1440"/>
        </w:tabs>
        <w:ind w:left="1440" w:hanging="360"/>
      </w:pPr>
      <w:rPr>
        <w:rFonts w:ascii="Symbol" w:hAnsi="Symbol" w:hint="default"/>
      </w:rPr>
    </w:lvl>
    <w:lvl w:ilvl="2" w:tplc="52B67142" w:tentative="1">
      <w:start w:val="1"/>
      <w:numFmt w:val="bullet"/>
      <w:lvlText w:val=""/>
      <w:lvlJc w:val="left"/>
      <w:pPr>
        <w:tabs>
          <w:tab w:val="num" w:pos="2160"/>
        </w:tabs>
        <w:ind w:left="2160" w:hanging="360"/>
      </w:pPr>
      <w:rPr>
        <w:rFonts w:ascii="Symbol" w:hAnsi="Symbol" w:hint="default"/>
      </w:rPr>
    </w:lvl>
    <w:lvl w:ilvl="3" w:tplc="80A26D58" w:tentative="1">
      <w:start w:val="1"/>
      <w:numFmt w:val="bullet"/>
      <w:lvlText w:val=""/>
      <w:lvlJc w:val="left"/>
      <w:pPr>
        <w:tabs>
          <w:tab w:val="num" w:pos="2880"/>
        </w:tabs>
        <w:ind w:left="2880" w:hanging="360"/>
      </w:pPr>
      <w:rPr>
        <w:rFonts w:ascii="Symbol" w:hAnsi="Symbol" w:hint="default"/>
      </w:rPr>
    </w:lvl>
    <w:lvl w:ilvl="4" w:tplc="2572F2AA" w:tentative="1">
      <w:start w:val="1"/>
      <w:numFmt w:val="bullet"/>
      <w:lvlText w:val=""/>
      <w:lvlJc w:val="left"/>
      <w:pPr>
        <w:tabs>
          <w:tab w:val="num" w:pos="3600"/>
        </w:tabs>
        <w:ind w:left="3600" w:hanging="360"/>
      </w:pPr>
      <w:rPr>
        <w:rFonts w:ascii="Symbol" w:hAnsi="Symbol" w:hint="default"/>
      </w:rPr>
    </w:lvl>
    <w:lvl w:ilvl="5" w:tplc="1134754E" w:tentative="1">
      <w:start w:val="1"/>
      <w:numFmt w:val="bullet"/>
      <w:lvlText w:val=""/>
      <w:lvlJc w:val="left"/>
      <w:pPr>
        <w:tabs>
          <w:tab w:val="num" w:pos="4320"/>
        </w:tabs>
        <w:ind w:left="4320" w:hanging="360"/>
      </w:pPr>
      <w:rPr>
        <w:rFonts w:ascii="Symbol" w:hAnsi="Symbol" w:hint="default"/>
      </w:rPr>
    </w:lvl>
    <w:lvl w:ilvl="6" w:tplc="9D7AD50C" w:tentative="1">
      <w:start w:val="1"/>
      <w:numFmt w:val="bullet"/>
      <w:lvlText w:val=""/>
      <w:lvlJc w:val="left"/>
      <w:pPr>
        <w:tabs>
          <w:tab w:val="num" w:pos="5040"/>
        </w:tabs>
        <w:ind w:left="5040" w:hanging="360"/>
      </w:pPr>
      <w:rPr>
        <w:rFonts w:ascii="Symbol" w:hAnsi="Symbol" w:hint="default"/>
      </w:rPr>
    </w:lvl>
    <w:lvl w:ilvl="7" w:tplc="C5CEFF00" w:tentative="1">
      <w:start w:val="1"/>
      <w:numFmt w:val="bullet"/>
      <w:lvlText w:val=""/>
      <w:lvlJc w:val="left"/>
      <w:pPr>
        <w:tabs>
          <w:tab w:val="num" w:pos="5760"/>
        </w:tabs>
        <w:ind w:left="5760" w:hanging="360"/>
      </w:pPr>
      <w:rPr>
        <w:rFonts w:ascii="Symbol" w:hAnsi="Symbol" w:hint="default"/>
      </w:rPr>
    </w:lvl>
    <w:lvl w:ilvl="8" w:tplc="5816998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D66518D"/>
    <w:multiLevelType w:val="hybridMultilevel"/>
    <w:tmpl w:val="A3EE80B8"/>
    <w:lvl w:ilvl="0" w:tplc="2E4EBE5E">
      <w:start w:val="1"/>
      <w:numFmt w:val="bullet"/>
      <w:lvlText w:val=""/>
      <w:lvlJc w:val="left"/>
      <w:pPr>
        <w:ind w:left="1434"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15:restartNumberingAfterBreak="0">
    <w:nsid w:val="71383FE1"/>
    <w:multiLevelType w:val="hybridMultilevel"/>
    <w:tmpl w:val="05AC0D3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10"/>
  </w:num>
  <w:num w:numId="3">
    <w:abstractNumId w:val="19"/>
  </w:num>
  <w:num w:numId="4">
    <w:abstractNumId w:val="15"/>
  </w:num>
  <w:num w:numId="5">
    <w:abstractNumId w:val="12"/>
  </w:num>
  <w:num w:numId="6">
    <w:abstractNumId w:val="17"/>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4"/>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p5e59twdzf9tie2ts5xpwpgfxr5szvv9vdf&quot;&gt;Bayesian disperser&lt;record-ids&gt;&lt;item&gt;3&lt;/item&gt;&lt;item&gt;6&lt;/item&gt;&lt;item&gt;8&lt;/item&gt;&lt;item&gt;9&lt;/item&gt;&lt;item&gt;26&lt;/item&gt;&lt;item&gt;27&lt;/item&gt;&lt;item&gt;31&lt;/item&gt;&lt;item&gt;32&lt;/item&gt;&lt;item&gt;35&lt;/item&gt;&lt;item&gt;36&lt;/item&gt;&lt;item&gt;44&lt;/item&gt;&lt;item&gt;45&lt;/item&gt;&lt;item&gt;49&lt;/item&gt;&lt;item&gt;50&lt;/item&gt;&lt;item&gt;51&lt;/item&gt;&lt;/record-ids&gt;&lt;/item&gt;&lt;/Libraries&gt;"/>
  </w:docVars>
  <w:rsids>
    <w:rsidRoot w:val="00CA48DE"/>
    <w:rsid w:val="000006C4"/>
    <w:rsid w:val="000065ED"/>
    <w:rsid w:val="00010A16"/>
    <w:rsid w:val="000112A7"/>
    <w:rsid w:val="00012101"/>
    <w:rsid w:val="00014123"/>
    <w:rsid w:val="00015217"/>
    <w:rsid w:val="0002279C"/>
    <w:rsid w:val="00023D39"/>
    <w:rsid w:val="000304ED"/>
    <w:rsid w:val="000312EB"/>
    <w:rsid w:val="00032DB4"/>
    <w:rsid w:val="00034254"/>
    <w:rsid w:val="000408D2"/>
    <w:rsid w:val="00042B55"/>
    <w:rsid w:val="000441F1"/>
    <w:rsid w:val="000443AC"/>
    <w:rsid w:val="000459F4"/>
    <w:rsid w:val="00045D8B"/>
    <w:rsid w:val="00050CFA"/>
    <w:rsid w:val="0005182B"/>
    <w:rsid w:val="0005291B"/>
    <w:rsid w:val="0005365A"/>
    <w:rsid w:val="00055261"/>
    <w:rsid w:val="0005735A"/>
    <w:rsid w:val="00060184"/>
    <w:rsid w:val="000612C9"/>
    <w:rsid w:val="00062C3B"/>
    <w:rsid w:val="0006548C"/>
    <w:rsid w:val="000660A6"/>
    <w:rsid w:val="00066261"/>
    <w:rsid w:val="000665C7"/>
    <w:rsid w:val="0006662E"/>
    <w:rsid w:val="000669B0"/>
    <w:rsid w:val="0007297F"/>
    <w:rsid w:val="00073ED1"/>
    <w:rsid w:val="000741D3"/>
    <w:rsid w:val="00074D9E"/>
    <w:rsid w:val="000760EB"/>
    <w:rsid w:val="00081BD4"/>
    <w:rsid w:val="000839EC"/>
    <w:rsid w:val="000851AB"/>
    <w:rsid w:val="00086502"/>
    <w:rsid w:val="0008731F"/>
    <w:rsid w:val="00095A93"/>
    <w:rsid w:val="00095EA4"/>
    <w:rsid w:val="0009772F"/>
    <w:rsid w:val="000A100F"/>
    <w:rsid w:val="000A14A1"/>
    <w:rsid w:val="000A1DB5"/>
    <w:rsid w:val="000A63D8"/>
    <w:rsid w:val="000B0161"/>
    <w:rsid w:val="000B05D8"/>
    <w:rsid w:val="000B0B1D"/>
    <w:rsid w:val="000B0DB5"/>
    <w:rsid w:val="000B1684"/>
    <w:rsid w:val="000B5C7C"/>
    <w:rsid w:val="000C44D4"/>
    <w:rsid w:val="000C4E24"/>
    <w:rsid w:val="000C6FB1"/>
    <w:rsid w:val="000D09B2"/>
    <w:rsid w:val="000D233A"/>
    <w:rsid w:val="000D30C2"/>
    <w:rsid w:val="000D358E"/>
    <w:rsid w:val="000D381E"/>
    <w:rsid w:val="000D5F11"/>
    <w:rsid w:val="000F0979"/>
    <w:rsid w:val="000F110A"/>
    <w:rsid w:val="000F276F"/>
    <w:rsid w:val="000F480C"/>
    <w:rsid w:val="000F51BC"/>
    <w:rsid w:val="000F5429"/>
    <w:rsid w:val="000F61C9"/>
    <w:rsid w:val="000F7D2A"/>
    <w:rsid w:val="001005AD"/>
    <w:rsid w:val="00101A37"/>
    <w:rsid w:val="00102894"/>
    <w:rsid w:val="001032FD"/>
    <w:rsid w:val="00105B01"/>
    <w:rsid w:val="0011022B"/>
    <w:rsid w:val="001112DC"/>
    <w:rsid w:val="001115FD"/>
    <w:rsid w:val="001139DE"/>
    <w:rsid w:val="00115754"/>
    <w:rsid w:val="00115AEA"/>
    <w:rsid w:val="001179E4"/>
    <w:rsid w:val="00120EF1"/>
    <w:rsid w:val="001228A3"/>
    <w:rsid w:val="0012524C"/>
    <w:rsid w:val="001259D3"/>
    <w:rsid w:val="00131104"/>
    <w:rsid w:val="00133CBE"/>
    <w:rsid w:val="00136CF1"/>
    <w:rsid w:val="00136E97"/>
    <w:rsid w:val="00137055"/>
    <w:rsid w:val="00145167"/>
    <w:rsid w:val="00146E0D"/>
    <w:rsid w:val="00150B2F"/>
    <w:rsid w:val="0015221B"/>
    <w:rsid w:val="00153852"/>
    <w:rsid w:val="0015462E"/>
    <w:rsid w:val="001576EE"/>
    <w:rsid w:val="00161C7E"/>
    <w:rsid w:val="00162D0E"/>
    <w:rsid w:val="00163014"/>
    <w:rsid w:val="00163222"/>
    <w:rsid w:val="00165BA1"/>
    <w:rsid w:val="00165EE1"/>
    <w:rsid w:val="00166511"/>
    <w:rsid w:val="001705D8"/>
    <w:rsid w:val="0017227E"/>
    <w:rsid w:val="00172B24"/>
    <w:rsid w:val="00174484"/>
    <w:rsid w:val="00174700"/>
    <w:rsid w:val="00174E6B"/>
    <w:rsid w:val="00175409"/>
    <w:rsid w:val="00175A74"/>
    <w:rsid w:val="00180BA4"/>
    <w:rsid w:val="00182DA6"/>
    <w:rsid w:val="00184880"/>
    <w:rsid w:val="00185267"/>
    <w:rsid w:val="001858F7"/>
    <w:rsid w:val="001859EC"/>
    <w:rsid w:val="00185F41"/>
    <w:rsid w:val="001912E5"/>
    <w:rsid w:val="00191FC0"/>
    <w:rsid w:val="001A038C"/>
    <w:rsid w:val="001A0645"/>
    <w:rsid w:val="001A19E9"/>
    <w:rsid w:val="001A250F"/>
    <w:rsid w:val="001A4CFA"/>
    <w:rsid w:val="001A511E"/>
    <w:rsid w:val="001B08AB"/>
    <w:rsid w:val="001B1110"/>
    <w:rsid w:val="001B1392"/>
    <w:rsid w:val="001B5DD7"/>
    <w:rsid w:val="001B650A"/>
    <w:rsid w:val="001C08B2"/>
    <w:rsid w:val="001C0E27"/>
    <w:rsid w:val="001C2EA3"/>
    <w:rsid w:val="001C3CB4"/>
    <w:rsid w:val="001C54F5"/>
    <w:rsid w:val="001C6F21"/>
    <w:rsid w:val="001C749F"/>
    <w:rsid w:val="001C7848"/>
    <w:rsid w:val="001D26CB"/>
    <w:rsid w:val="001D3142"/>
    <w:rsid w:val="001D387C"/>
    <w:rsid w:val="001D4422"/>
    <w:rsid w:val="001D5146"/>
    <w:rsid w:val="001E0EFB"/>
    <w:rsid w:val="001E4502"/>
    <w:rsid w:val="001E4680"/>
    <w:rsid w:val="001E6C6F"/>
    <w:rsid w:val="001E7619"/>
    <w:rsid w:val="001E77F2"/>
    <w:rsid w:val="001E7B16"/>
    <w:rsid w:val="001E7DC4"/>
    <w:rsid w:val="001F3CE6"/>
    <w:rsid w:val="001F489C"/>
    <w:rsid w:val="001F54CE"/>
    <w:rsid w:val="001F64A2"/>
    <w:rsid w:val="00201A69"/>
    <w:rsid w:val="0020272B"/>
    <w:rsid w:val="0021039D"/>
    <w:rsid w:val="00210FC2"/>
    <w:rsid w:val="00214016"/>
    <w:rsid w:val="0021431C"/>
    <w:rsid w:val="002165DB"/>
    <w:rsid w:val="00216A2C"/>
    <w:rsid w:val="00217336"/>
    <w:rsid w:val="00217491"/>
    <w:rsid w:val="00217550"/>
    <w:rsid w:val="00222C23"/>
    <w:rsid w:val="00224FA7"/>
    <w:rsid w:val="0022624E"/>
    <w:rsid w:val="00231980"/>
    <w:rsid w:val="002400AF"/>
    <w:rsid w:val="00243C03"/>
    <w:rsid w:val="00245C30"/>
    <w:rsid w:val="00246ADE"/>
    <w:rsid w:val="00246F91"/>
    <w:rsid w:val="002476C9"/>
    <w:rsid w:val="0025061C"/>
    <w:rsid w:val="00251CB2"/>
    <w:rsid w:val="00255B34"/>
    <w:rsid w:val="0025753C"/>
    <w:rsid w:val="00257D71"/>
    <w:rsid w:val="00261ECF"/>
    <w:rsid w:val="002633BF"/>
    <w:rsid w:val="00267A37"/>
    <w:rsid w:val="00267BC9"/>
    <w:rsid w:val="0027049C"/>
    <w:rsid w:val="002723CA"/>
    <w:rsid w:val="00273E31"/>
    <w:rsid w:val="00273E66"/>
    <w:rsid w:val="002742B0"/>
    <w:rsid w:val="00274646"/>
    <w:rsid w:val="00275B3B"/>
    <w:rsid w:val="002844E8"/>
    <w:rsid w:val="00284924"/>
    <w:rsid w:val="00287FE5"/>
    <w:rsid w:val="0029001B"/>
    <w:rsid w:val="002913F0"/>
    <w:rsid w:val="00293972"/>
    <w:rsid w:val="002953ED"/>
    <w:rsid w:val="002955DE"/>
    <w:rsid w:val="002966B4"/>
    <w:rsid w:val="002A1617"/>
    <w:rsid w:val="002A1723"/>
    <w:rsid w:val="002A1734"/>
    <w:rsid w:val="002A2986"/>
    <w:rsid w:val="002A2ACB"/>
    <w:rsid w:val="002A4C4A"/>
    <w:rsid w:val="002A5E26"/>
    <w:rsid w:val="002B2BCA"/>
    <w:rsid w:val="002B3E14"/>
    <w:rsid w:val="002B781F"/>
    <w:rsid w:val="002C1664"/>
    <w:rsid w:val="002C2037"/>
    <w:rsid w:val="002C4330"/>
    <w:rsid w:val="002C4C10"/>
    <w:rsid w:val="002C66E0"/>
    <w:rsid w:val="002D08D4"/>
    <w:rsid w:val="002D20DC"/>
    <w:rsid w:val="002D4F0F"/>
    <w:rsid w:val="002D50B8"/>
    <w:rsid w:val="002D641F"/>
    <w:rsid w:val="002D7E07"/>
    <w:rsid w:val="002E0B47"/>
    <w:rsid w:val="002E19FD"/>
    <w:rsid w:val="002E396F"/>
    <w:rsid w:val="002E44D1"/>
    <w:rsid w:val="002E4D18"/>
    <w:rsid w:val="002F1203"/>
    <w:rsid w:val="002F3FC7"/>
    <w:rsid w:val="002F4D6B"/>
    <w:rsid w:val="003006C3"/>
    <w:rsid w:val="00301FF0"/>
    <w:rsid w:val="0030312F"/>
    <w:rsid w:val="00303E74"/>
    <w:rsid w:val="003057FE"/>
    <w:rsid w:val="00305CA6"/>
    <w:rsid w:val="003063C4"/>
    <w:rsid w:val="00312551"/>
    <w:rsid w:val="00313095"/>
    <w:rsid w:val="003171DB"/>
    <w:rsid w:val="00322EC1"/>
    <w:rsid w:val="003248D9"/>
    <w:rsid w:val="00325526"/>
    <w:rsid w:val="0032605B"/>
    <w:rsid w:val="003266AA"/>
    <w:rsid w:val="00327432"/>
    <w:rsid w:val="003310D0"/>
    <w:rsid w:val="0033126F"/>
    <w:rsid w:val="00331D36"/>
    <w:rsid w:val="00332640"/>
    <w:rsid w:val="00333EF7"/>
    <w:rsid w:val="003410F1"/>
    <w:rsid w:val="003411DA"/>
    <w:rsid w:val="003422B6"/>
    <w:rsid w:val="00342AE2"/>
    <w:rsid w:val="00346A6C"/>
    <w:rsid w:val="003477AE"/>
    <w:rsid w:val="00347BD0"/>
    <w:rsid w:val="003524EE"/>
    <w:rsid w:val="00352684"/>
    <w:rsid w:val="00353593"/>
    <w:rsid w:val="003535F0"/>
    <w:rsid w:val="00355846"/>
    <w:rsid w:val="00355C27"/>
    <w:rsid w:val="00360802"/>
    <w:rsid w:val="00360E7D"/>
    <w:rsid w:val="00361BDD"/>
    <w:rsid w:val="00362544"/>
    <w:rsid w:val="00371210"/>
    <w:rsid w:val="0037191D"/>
    <w:rsid w:val="00374044"/>
    <w:rsid w:val="00375596"/>
    <w:rsid w:val="0038431F"/>
    <w:rsid w:val="00384627"/>
    <w:rsid w:val="003850B0"/>
    <w:rsid w:val="00385626"/>
    <w:rsid w:val="00385FE6"/>
    <w:rsid w:val="003861AA"/>
    <w:rsid w:val="003906E7"/>
    <w:rsid w:val="00391DBA"/>
    <w:rsid w:val="003948B3"/>
    <w:rsid w:val="00394B67"/>
    <w:rsid w:val="00396C7B"/>
    <w:rsid w:val="00397872"/>
    <w:rsid w:val="003A0B0D"/>
    <w:rsid w:val="003A2DB9"/>
    <w:rsid w:val="003A3779"/>
    <w:rsid w:val="003A52EA"/>
    <w:rsid w:val="003A65C8"/>
    <w:rsid w:val="003B2BF8"/>
    <w:rsid w:val="003B2C52"/>
    <w:rsid w:val="003B2FD7"/>
    <w:rsid w:val="003B3567"/>
    <w:rsid w:val="003B5E71"/>
    <w:rsid w:val="003C13EA"/>
    <w:rsid w:val="003C16BC"/>
    <w:rsid w:val="003C1B9A"/>
    <w:rsid w:val="003C220C"/>
    <w:rsid w:val="003C2512"/>
    <w:rsid w:val="003C3051"/>
    <w:rsid w:val="003C5AB7"/>
    <w:rsid w:val="003C6CBD"/>
    <w:rsid w:val="003C72EF"/>
    <w:rsid w:val="003D0160"/>
    <w:rsid w:val="003D20B0"/>
    <w:rsid w:val="003D3E2F"/>
    <w:rsid w:val="003D6258"/>
    <w:rsid w:val="003D6C83"/>
    <w:rsid w:val="003E0D24"/>
    <w:rsid w:val="003E11CA"/>
    <w:rsid w:val="003E184F"/>
    <w:rsid w:val="003E1B8B"/>
    <w:rsid w:val="003E2099"/>
    <w:rsid w:val="003E2638"/>
    <w:rsid w:val="003E4C44"/>
    <w:rsid w:val="003E5DF7"/>
    <w:rsid w:val="003E763F"/>
    <w:rsid w:val="003E7A6C"/>
    <w:rsid w:val="003F05D7"/>
    <w:rsid w:val="003F1B3A"/>
    <w:rsid w:val="003F375D"/>
    <w:rsid w:val="003F3FD4"/>
    <w:rsid w:val="003F69A1"/>
    <w:rsid w:val="003F6B0A"/>
    <w:rsid w:val="00400CAA"/>
    <w:rsid w:val="00401D16"/>
    <w:rsid w:val="00403FAB"/>
    <w:rsid w:val="00404095"/>
    <w:rsid w:val="00410535"/>
    <w:rsid w:val="004106FE"/>
    <w:rsid w:val="004113DB"/>
    <w:rsid w:val="0041147F"/>
    <w:rsid w:val="0041253E"/>
    <w:rsid w:val="00412F26"/>
    <w:rsid w:val="0041325B"/>
    <w:rsid w:val="004151A4"/>
    <w:rsid w:val="0041578E"/>
    <w:rsid w:val="00417F4B"/>
    <w:rsid w:val="00427B69"/>
    <w:rsid w:val="00430C1C"/>
    <w:rsid w:val="00433EE9"/>
    <w:rsid w:val="00434EEB"/>
    <w:rsid w:val="00435006"/>
    <w:rsid w:val="004351A1"/>
    <w:rsid w:val="00437F44"/>
    <w:rsid w:val="00441807"/>
    <w:rsid w:val="0044283B"/>
    <w:rsid w:val="00443EBF"/>
    <w:rsid w:val="004459F0"/>
    <w:rsid w:val="004516C7"/>
    <w:rsid w:val="004520A5"/>
    <w:rsid w:val="004543D7"/>
    <w:rsid w:val="00454D99"/>
    <w:rsid w:val="00454E40"/>
    <w:rsid w:val="004570FC"/>
    <w:rsid w:val="00460177"/>
    <w:rsid w:val="004603DF"/>
    <w:rsid w:val="00460ED9"/>
    <w:rsid w:val="00462076"/>
    <w:rsid w:val="00463193"/>
    <w:rsid w:val="004634E0"/>
    <w:rsid w:val="00464A38"/>
    <w:rsid w:val="00464FA3"/>
    <w:rsid w:val="00465A61"/>
    <w:rsid w:val="00470E1E"/>
    <w:rsid w:val="00474102"/>
    <w:rsid w:val="00474B21"/>
    <w:rsid w:val="00476EF5"/>
    <w:rsid w:val="0047778D"/>
    <w:rsid w:val="00484E97"/>
    <w:rsid w:val="004874C9"/>
    <w:rsid w:val="0049229B"/>
    <w:rsid w:val="0049379E"/>
    <w:rsid w:val="004940FB"/>
    <w:rsid w:val="00495775"/>
    <w:rsid w:val="00495D65"/>
    <w:rsid w:val="00496FB2"/>
    <w:rsid w:val="00497FC0"/>
    <w:rsid w:val="004A69E6"/>
    <w:rsid w:val="004B0844"/>
    <w:rsid w:val="004B598C"/>
    <w:rsid w:val="004C46F5"/>
    <w:rsid w:val="004C51E2"/>
    <w:rsid w:val="004C57A8"/>
    <w:rsid w:val="004C5E5A"/>
    <w:rsid w:val="004C7E2D"/>
    <w:rsid w:val="004D14FF"/>
    <w:rsid w:val="004D2C85"/>
    <w:rsid w:val="004D3563"/>
    <w:rsid w:val="004D42E5"/>
    <w:rsid w:val="004D4725"/>
    <w:rsid w:val="004D4B20"/>
    <w:rsid w:val="004E0F28"/>
    <w:rsid w:val="004E39CB"/>
    <w:rsid w:val="004E57B1"/>
    <w:rsid w:val="004E5D75"/>
    <w:rsid w:val="004E7953"/>
    <w:rsid w:val="004F322C"/>
    <w:rsid w:val="004F3AD8"/>
    <w:rsid w:val="004F6CF7"/>
    <w:rsid w:val="004F7534"/>
    <w:rsid w:val="004F7D96"/>
    <w:rsid w:val="005042DA"/>
    <w:rsid w:val="00504958"/>
    <w:rsid w:val="00505F82"/>
    <w:rsid w:val="00507609"/>
    <w:rsid w:val="00513D2A"/>
    <w:rsid w:val="00516D19"/>
    <w:rsid w:val="005170D5"/>
    <w:rsid w:val="00523107"/>
    <w:rsid w:val="00523E62"/>
    <w:rsid w:val="0053026C"/>
    <w:rsid w:val="00530CE8"/>
    <w:rsid w:val="00533CC2"/>
    <w:rsid w:val="00534D5A"/>
    <w:rsid w:val="00537E46"/>
    <w:rsid w:val="00540609"/>
    <w:rsid w:val="0054385D"/>
    <w:rsid w:val="0054407B"/>
    <w:rsid w:val="00544296"/>
    <w:rsid w:val="0055117D"/>
    <w:rsid w:val="00552136"/>
    <w:rsid w:val="00552849"/>
    <w:rsid w:val="00554895"/>
    <w:rsid w:val="00554EF3"/>
    <w:rsid w:val="0055615A"/>
    <w:rsid w:val="0056024D"/>
    <w:rsid w:val="00560C7D"/>
    <w:rsid w:val="00564DE1"/>
    <w:rsid w:val="00566E36"/>
    <w:rsid w:val="00567A2A"/>
    <w:rsid w:val="00567FB2"/>
    <w:rsid w:val="00570230"/>
    <w:rsid w:val="00570424"/>
    <w:rsid w:val="00571D9E"/>
    <w:rsid w:val="0057542E"/>
    <w:rsid w:val="005757C5"/>
    <w:rsid w:val="00576E52"/>
    <w:rsid w:val="005806EB"/>
    <w:rsid w:val="00580703"/>
    <w:rsid w:val="0058365D"/>
    <w:rsid w:val="00584AD6"/>
    <w:rsid w:val="00584BC1"/>
    <w:rsid w:val="00585E2C"/>
    <w:rsid w:val="00587655"/>
    <w:rsid w:val="00590592"/>
    <w:rsid w:val="00594A2D"/>
    <w:rsid w:val="00595DA0"/>
    <w:rsid w:val="00597B9F"/>
    <w:rsid w:val="00597FFC"/>
    <w:rsid w:val="005A0428"/>
    <w:rsid w:val="005A0AEA"/>
    <w:rsid w:val="005A10DF"/>
    <w:rsid w:val="005A1176"/>
    <w:rsid w:val="005A11E7"/>
    <w:rsid w:val="005A25B2"/>
    <w:rsid w:val="005A25EB"/>
    <w:rsid w:val="005A44B1"/>
    <w:rsid w:val="005A4EF8"/>
    <w:rsid w:val="005A646A"/>
    <w:rsid w:val="005B247D"/>
    <w:rsid w:val="005B2A33"/>
    <w:rsid w:val="005B2ADF"/>
    <w:rsid w:val="005B2E8A"/>
    <w:rsid w:val="005B4B2B"/>
    <w:rsid w:val="005B68C0"/>
    <w:rsid w:val="005C0E44"/>
    <w:rsid w:val="005C2566"/>
    <w:rsid w:val="005C3CAD"/>
    <w:rsid w:val="005C467C"/>
    <w:rsid w:val="005C53D4"/>
    <w:rsid w:val="005C5E90"/>
    <w:rsid w:val="005D0F75"/>
    <w:rsid w:val="005D3110"/>
    <w:rsid w:val="005D3A83"/>
    <w:rsid w:val="005D41A5"/>
    <w:rsid w:val="005D4F55"/>
    <w:rsid w:val="005D7ED1"/>
    <w:rsid w:val="005E1FE9"/>
    <w:rsid w:val="005E29CE"/>
    <w:rsid w:val="005E35AB"/>
    <w:rsid w:val="005E3D0E"/>
    <w:rsid w:val="005E3E24"/>
    <w:rsid w:val="005E453E"/>
    <w:rsid w:val="005E566E"/>
    <w:rsid w:val="005E640A"/>
    <w:rsid w:val="005E656E"/>
    <w:rsid w:val="005F2F17"/>
    <w:rsid w:val="005F35EA"/>
    <w:rsid w:val="005F4D5F"/>
    <w:rsid w:val="005F6194"/>
    <w:rsid w:val="005F6CE2"/>
    <w:rsid w:val="005F7A58"/>
    <w:rsid w:val="006027F0"/>
    <w:rsid w:val="0060287F"/>
    <w:rsid w:val="00612289"/>
    <w:rsid w:val="0061469B"/>
    <w:rsid w:val="00614A1E"/>
    <w:rsid w:val="006161D1"/>
    <w:rsid w:val="006163B3"/>
    <w:rsid w:val="006205DD"/>
    <w:rsid w:val="0062229B"/>
    <w:rsid w:val="006227CA"/>
    <w:rsid w:val="00625EFA"/>
    <w:rsid w:val="006264FD"/>
    <w:rsid w:val="00627BFE"/>
    <w:rsid w:val="00630B6D"/>
    <w:rsid w:val="006342E3"/>
    <w:rsid w:val="00635FA4"/>
    <w:rsid w:val="00640775"/>
    <w:rsid w:val="006423B8"/>
    <w:rsid w:val="00643DBC"/>
    <w:rsid w:val="00647E9E"/>
    <w:rsid w:val="00647F83"/>
    <w:rsid w:val="00650049"/>
    <w:rsid w:val="006503AD"/>
    <w:rsid w:val="0065048B"/>
    <w:rsid w:val="006521D4"/>
    <w:rsid w:val="00652363"/>
    <w:rsid w:val="00654180"/>
    <w:rsid w:val="006548D9"/>
    <w:rsid w:val="00661A77"/>
    <w:rsid w:val="00662AF1"/>
    <w:rsid w:val="0066310B"/>
    <w:rsid w:val="00663186"/>
    <w:rsid w:val="00666A58"/>
    <w:rsid w:val="0067075F"/>
    <w:rsid w:val="00671471"/>
    <w:rsid w:val="00671572"/>
    <w:rsid w:val="0067212F"/>
    <w:rsid w:val="006721CD"/>
    <w:rsid w:val="0067313F"/>
    <w:rsid w:val="00673FA2"/>
    <w:rsid w:val="0067594C"/>
    <w:rsid w:val="00675E4F"/>
    <w:rsid w:val="00680458"/>
    <w:rsid w:val="0068302F"/>
    <w:rsid w:val="006850AC"/>
    <w:rsid w:val="00686646"/>
    <w:rsid w:val="00687802"/>
    <w:rsid w:val="00693720"/>
    <w:rsid w:val="006945D9"/>
    <w:rsid w:val="006965DE"/>
    <w:rsid w:val="00697CE1"/>
    <w:rsid w:val="006A4FEC"/>
    <w:rsid w:val="006A7A8A"/>
    <w:rsid w:val="006B03C9"/>
    <w:rsid w:val="006B4D0E"/>
    <w:rsid w:val="006B611C"/>
    <w:rsid w:val="006B6F2D"/>
    <w:rsid w:val="006B7334"/>
    <w:rsid w:val="006C03C7"/>
    <w:rsid w:val="006C20D3"/>
    <w:rsid w:val="006C3CA3"/>
    <w:rsid w:val="006C4C7D"/>
    <w:rsid w:val="006C6669"/>
    <w:rsid w:val="006C7A77"/>
    <w:rsid w:val="006D0F13"/>
    <w:rsid w:val="006D3190"/>
    <w:rsid w:val="006D3393"/>
    <w:rsid w:val="006D555A"/>
    <w:rsid w:val="006D687F"/>
    <w:rsid w:val="006E422E"/>
    <w:rsid w:val="006F13C0"/>
    <w:rsid w:val="006F1ADA"/>
    <w:rsid w:val="006F22DB"/>
    <w:rsid w:val="006F2D9B"/>
    <w:rsid w:val="006F3457"/>
    <w:rsid w:val="006F6BD7"/>
    <w:rsid w:val="0070146D"/>
    <w:rsid w:val="00711668"/>
    <w:rsid w:val="00713B5B"/>
    <w:rsid w:val="0071400A"/>
    <w:rsid w:val="00714308"/>
    <w:rsid w:val="00721263"/>
    <w:rsid w:val="00721F79"/>
    <w:rsid w:val="00722704"/>
    <w:rsid w:val="00732796"/>
    <w:rsid w:val="00736DBF"/>
    <w:rsid w:val="007418ED"/>
    <w:rsid w:val="00742085"/>
    <w:rsid w:val="00743CA1"/>
    <w:rsid w:val="00745D0D"/>
    <w:rsid w:val="00750959"/>
    <w:rsid w:val="00752C01"/>
    <w:rsid w:val="00753BA1"/>
    <w:rsid w:val="007547B0"/>
    <w:rsid w:val="00754FFA"/>
    <w:rsid w:val="00760D0B"/>
    <w:rsid w:val="007622E2"/>
    <w:rsid w:val="0076259B"/>
    <w:rsid w:val="007641D2"/>
    <w:rsid w:val="00767D25"/>
    <w:rsid w:val="007736EF"/>
    <w:rsid w:val="00773DA3"/>
    <w:rsid w:val="007744BF"/>
    <w:rsid w:val="00774CF2"/>
    <w:rsid w:val="00775503"/>
    <w:rsid w:val="007760E2"/>
    <w:rsid w:val="007773F8"/>
    <w:rsid w:val="0077768B"/>
    <w:rsid w:val="00777EB3"/>
    <w:rsid w:val="00780DD4"/>
    <w:rsid w:val="007847B6"/>
    <w:rsid w:val="00786372"/>
    <w:rsid w:val="00787588"/>
    <w:rsid w:val="007911D3"/>
    <w:rsid w:val="00792103"/>
    <w:rsid w:val="00792E19"/>
    <w:rsid w:val="00794763"/>
    <w:rsid w:val="007952BC"/>
    <w:rsid w:val="00796355"/>
    <w:rsid w:val="00797974"/>
    <w:rsid w:val="007A0573"/>
    <w:rsid w:val="007A16D4"/>
    <w:rsid w:val="007A2143"/>
    <w:rsid w:val="007A349E"/>
    <w:rsid w:val="007A3852"/>
    <w:rsid w:val="007A7A46"/>
    <w:rsid w:val="007B2F96"/>
    <w:rsid w:val="007C15B6"/>
    <w:rsid w:val="007C219F"/>
    <w:rsid w:val="007C39C2"/>
    <w:rsid w:val="007C4418"/>
    <w:rsid w:val="007C504B"/>
    <w:rsid w:val="007C5870"/>
    <w:rsid w:val="007D12F4"/>
    <w:rsid w:val="007D1BE5"/>
    <w:rsid w:val="007D48D9"/>
    <w:rsid w:val="007D53EC"/>
    <w:rsid w:val="007D6A0D"/>
    <w:rsid w:val="007D708F"/>
    <w:rsid w:val="007E0964"/>
    <w:rsid w:val="007E4148"/>
    <w:rsid w:val="007E5003"/>
    <w:rsid w:val="007E62A9"/>
    <w:rsid w:val="007F3A05"/>
    <w:rsid w:val="007F52C0"/>
    <w:rsid w:val="007F5804"/>
    <w:rsid w:val="007F5DEB"/>
    <w:rsid w:val="008020F9"/>
    <w:rsid w:val="008031ED"/>
    <w:rsid w:val="0080426B"/>
    <w:rsid w:val="00806028"/>
    <w:rsid w:val="008062AB"/>
    <w:rsid w:val="00807616"/>
    <w:rsid w:val="00810CC4"/>
    <w:rsid w:val="00811049"/>
    <w:rsid w:val="008121F8"/>
    <w:rsid w:val="00813038"/>
    <w:rsid w:val="0081401C"/>
    <w:rsid w:val="00816279"/>
    <w:rsid w:val="00820B6B"/>
    <w:rsid w:val="0082226F"/>
    <w:rsid w:val="008227DE"/>
    <w:rsid w:val="008231BF"/>
    <w:rsid w:val="008239AB"/>
    <w:rsid w:val="00825177"/>
    <w:rsid w:val="00825EC4"/>
    <w:rsid w:val="00826ED5"/>
    <w:rsid w:val="00827B73"/>
    <w:rsid w:val="00830FCB"/>
    <w:rsid w:val="00831FF1"/>
    <w:rsid w:val="00832FDF"/>
    <w:rsid w:val="0083331A"/>
    <w:rsid w:val="0083354C"/>
    <w:rsid w:val="00834144"/>
    <w:rsid w:val="00834B78"/>
    <w:rsid w:val="00836D49"/>
    <w:rsid w:val="00840FD3"/>
    <w:rsid w:val="008416C8"/>
    <w:rsid w:val="00841B26"/>
    <w:rsid w:val="00844097"/>
    <w:rsid w:val="00844D12"/>
    <w:rsid w:val="00844F36"/>
    <w:rsid w:val="00847BFF"/>
    <w:rsid w:val="008519D8"/>
    <w:rsid w:val="008532FA"/>
    <w:rsid w:val="008536DA"/>
    <w:rsid w:val="008552A3"/>
    <w:rsid w:val="00856703"/>
    <w:rsid w:val="00856A00"/>
    <w:rsid w:val="00856CEE"/>
    <w:rsid w:val="00861E4C"/>
    <w:rsid w:val="00864F6C"/>
    <w:rsid w:val="00867778"/>
    <w:rsid w:val="00867F60"/>
    <w:rsid w:val="00871344"/>
    <w:rsid w:val="00871C8F"/>
    <w:rsid w:val="00876767"/>
    <w:rsid w:val="00877FA4"/>
    <w:rsid w:val="00881AF8"/>
    <w:rsid w:val="00881FD9"/>
    <w:rsid w:val="008830E0"/>
    <w:rsid w:val="0088419D"/>
    <w:rsid w:val="008841C6"/>
    <w:rsid w:val="0089141C"/>
    <w:rsid w:val="00892F4D"/>
    <w:rsid w:val="008950F0"/>
    <w:rsid w:val="0089562A"/>
    <w:rsid w:val="00897B4C"/>
    <w:rsid w:val="008A0068"/>
    <w:rsid w:val="008A015E"/>
    <w:rsid w:val="008A100E"/>
    <w:rsid w:val="008B15A5"/>
    <w:rsid w:val="008B1AF7"/>
    <w:rsid w:val="008B31D3"/>
    <w:rsid w:val="008B32FB"/>
    <w:rsid w:val="008B51DB"/>
    <w:rsid w:val="008B539F"/>
    <w:rsid w:val="008B5FC4"/>
    <w:rsid w:val="008B6164"/>
    <w:rsid w:val="008B769A"/>
    <w:rsid w:val="008C1047"/>
    <w:rsid w:val="008C1D80"/>
    <w:rsid w:val="008C3941"/>
    <w:rsid w:val="008C611C"/>
    <w:rsid w:val="008C6A5C"/>
    <w:rsid w:val="008C6AB1"/>
    <w:rsid w:val="008C75D6"/>
    <w:rsid w:val="008D232E"/>
    <w:rsid w:val="008D41B2"/>
    <w:rsid w:val="008D5449"/>
    <w:rsid w:val="008D5CFC"/>
    <w:rsid w:val="008D6F05"/>
    <w:rsid w:val="008D76B0"/>
    <w:rsid w:val="008D7F0D"/>
    <w:rsid w:val="008E0C13"/>
    <w:rsid w:val="008E6214"/>
    <w:rsid w:val="008E6285"/>
    <w:rsid w:val="008E6B12"/>
    <w:rsid w:val="008F1D95"/>
    <w:rsid w:val="008F345D"/>
    <w:rsid w:val="008F3806"/>
    <w:rsid w:val="008F44C3"/>
    <w:rsid w:val="008F51D9"/>
    <w:rsid w:val="00903116"/>
    <w:rsid w:val="009035D3"/>
    <w:rsid w:val="009101CB"/>
    <w:rsid w:val="0091360F"/>
    <w:rsid w:val="009152CB"/>
    <w:rsid w:val="00915B4A"/>
    <w:rsid w:val="0091663E"/>
    <w:rsid w:val="00916744"/>
    <w:rsid w:val="00916DAC"/>
    <w:rsid w:val="009175DC"/>
    <w:rsid w:val="00924541"/>
    <w:rsid w:val="009248E0"/>
    <w:rsid w:val="0092510C"/>
    <w:rsid w:val="00925A6D"/>
    <w:rsid w:val="00927E80"/>
    <w:rsid w:val="00927EBA"/>
    <w:rsid w:val="009320BE"/>
    <w:rsid w:val="009326FE"/>
    <w:rsid w:val="00933149"/>
    <w:rsid w:val="009409C2"/>
    <w:rsid w:val="00941BA6"/>
    <w:rsid w:val="00945CDC"/>
    <w:rsid w:val="0095002C"/>
    <w:rsid w:val="00950119"/>
    <w:rsid w:val="00951D3E"/>
    <w:rsid w:val="00955F3C"/>
    <w:rsid w:val="00957879"/>
    <w:rsid w:val="00960CB0"/>
    <w:rsid w:val="00964C4F"/>
    <w:rsid w:val="00965F83"/>
    <w:rsid w:val="0096601A"/>
    <w:rsid w:val="00966C2E"/>
    <w:rsid w:val="00972604"/>
    <w:rsid w:val="00975533"/>
    <w:rsid w:val="00976652"/>
    <w:rsid w:val="0097689E"/>
    <w:rsid w:val="0097716E"/>
    <w:rsid w:val="0098084F"/>
    <w:rsid w:val="00981EE6"/>
    <w:rsid w:val="00982F9A"/>
    <w:rsid w:val="00983235"/>
    <w:rsid w:val="00986C66"/>
    <w:rsid w:val="00986E98"/>
    <w:rsid w:val="009910A2"/>
    <w:rsid w:val="009951BF"/>
    <w:rsid w:val="009964A3"/>
    <w:rsid w:val="009971AF"/>
    <w:rsid w:val="00997544"/>
    <w:rsid w:val="009A175A"/>
    <w:rsid w:val="009A5EDF"/>
    <w:rsid w:val="009A6E44"/>
    <w:rsid w:val="009A7A06"/>
    <w:rsid w:val="009B1437"/>
    <w:rsid w:val="009B3B6D"/>
    <w:rsid w:val="009B5605"/>
    <w:rsid w:val="009B61B9"/>
    <w:rsid w:val="009B6CBF"/>
    <w:rsid w:val="009B77AA"/>
    <w:rsid w:val="009C1972"/>
    <w:rsid w:val="009C2318"/>
    <w:rsid w:val="009C4FEE"/>
    <w:rsid w:val="009C6731"/>
    <w:rsid w:val="009C695B"/>
    <w:rsid w:val="009C6B15"/>
    <w:rsid w:val="009D19D7"/>
    <w:rsid w:val="009D1EFD"/>
    <w:rsid w:val="009D231B"/>
    <w:rsid w:val="009D25FE"/>
    <w:rsid w:val="009D32EE"/>
    <w:rsid w:val="009E0B89"/>
    <w:rsid w:val="009E1D92"/>
    <w:rsid w:val="009E20D2"/>
    <w:rsid w:val="009E2325"/>
    <w:rsid w:val="009E3D2A"/>
    <w:rsid w:val="009E622F"/>
    <w:rsid w:val="009E6EAA"/>
    <w:rsid w:val="009E6EB3"/>
    <w:rsid w:val="009E7E53"/>
    <w:rsid w:val="009F4156"/>
    <w:rsid w:val="009F4D56"/>
    <w:rsid w:val="009F762A"/>
    <w:rsid w:val="00A01765"/>
    <w:rsid w:val="00A01D98"/>
    <w:rsid w:val="00A028F3"/>
    <w:rsid w:val="00A042E4"/>
    <w:rsid w:val="00A04968"/>
    <w:rsid w:val="00A04D71"/>
    <w:rsid w:val="00A04F83"/>
    <w:rsid w:val="00A04FF0"/>
    <w:rsid w:val="00A05108"/>
    <w:rsid w:val="00A059DB"/>
    <w:rsid w:val="00A204A2"/>
    <w:rsid w:val="00A25198"/>
    <w:rsid w:val="00A26BAB"/>
    <w:rsid w:val="00A30805"/>
    <w:rsid w:val="00A30B53"/>
    <w:rsid w:val="00A323EA"/>
    <w:rsid w:val="00A32D75"/>
    <w:rsid w:val="00A352D7"/>
    <w:rsid w:val="00A35405"/>
    <w:rsid w:val="00A42350"/>
    <w:rsid w:val="00A42B7C"/>
    <w:rsid w:val="00A43DE7"/>
    <w:rsid w:val="00A4405C"/>
    <w:rsid w:val="00A44874"/>
    <w:rsid w:val="00A44A26"/>
    <w:rsid w:val="00A4533F"/>
    <w:rsid w:val="00A45892"/>
    <w:rsid w:val="00A47007"/>
    <w:rsid w:val="00A47270"/>
    <w:rsid w:val="00A4745F"/>
    <w:rsid w:val="00A5082B"/>
    <w:rsid w:val="00A521B0"/>
    <w:rsid w:val="00A52B21"/>
    <w:rsid w:val="00A54778"/>
    <w:rsid w:val="00A653F3"/>
    <w:rsid w:val="00A65E15"/>
    <w:rsid w:val="00A6645A"/>
    <w:rsid w:val="00A665D3"/>
    <w:rsid w:val="00A669D3"/>
    <w:rsid w:val="00A714C1"/>
    <w:rsid w:val="00A73891"/>
    <w:rsid w:val="00A741AC"/>
    <w:rsid w:val="00A7573A"/>
    <w:rsid w:val="00A81507"/>
    <w:rsid w:val="00A82F6A"/>
    <w:rsid w:val="00A84B12"/>
    <w:rsid w:val="00A85C0B"/>
    <w:rsid w:val="00A86F09"/>
    <w:rsid w:val="00A873C8"/>
    <w:rsid w:val="00A96DFC"/>
    <w:rsid w:val="00AA07ED"/>
    <w:rsid w:val="00AB269A"/>
    <w:rsid w:val="00AB71CE"/>
    <w:rsid w:val="00AC2F99"/>
    <w:rsid w:val="00AC3006"/>
    <w:rsid w:val="00AC3B46"/>
    <w:rsid w:val="00AC4ED1"/>
    <w:rsid w:val="00AC5492"/>
    <w:rsid w:val="00AC712E"/>
    <w:rsid w:val="00AC7F6E"/>
    <w:rsid w:val="00AD157D"/>
    <w:rsid w:val="00AD1BFF"/>
    <w:rsid w:val="00AD1F9C"/>
    <w:rsid w:val="00AD25A9"/>
    <w:rsid w:val="00AD27EB"/>
    <w:rsid w:val="00AD33BA"/>
    <w:rsid w:val="00AD3AE5"/>
    <w:rsid w:val="00AD43BD"/>
    <w:rsid w:val="00AE0A92"/>
    <w:rsid w:val="00AE511B"/>
    <w:rsid w:val="00AE7655"/>
    <w:rsid w:val="00AF0737"/>
    <w:rsid w:val="00AF12A2"/>
    <w:rsid w:val="00AF3E34"/>
    <w:rsid w:val="00AF5AC0"/>
    <w:rsid w:val="00AF7A8A"/>
    <w:rsid w:val="00B01419"/>
    <w:rsid w:val="00B02A65"/>
    <w:rsid w:val="00B040ED"/>
    <w:rsid w:val="00B06879"/>
    <w:rsid w:val="00B10B17"/>
    <w:rsid w:val="00B11419"/>
    <w:rsid w:val="00B12CEF"/>
    <w:rsid w:val="00B1405E"/>
    <w:rsid w:val="00B1497F"/>
    <w:rsid w:val="00B1545D"/>
    <w:rsid w:val="00B20427"/>
    <w:rsid w:val="00B31FFC"/>
    <w:rsid w:val="00B33C21"/>
    <w:rsid w:val="00B33D04"/>
    <w:rsid w:val="00B34914"/>
    <w:rsid w:val="00B35444"/>
    <w:rsid w:val="00B355F9"/>
    <w:rsid w:val="00B362A1"/>
    <w:rsid w:val="00B36A40"/>
    <w:rsid w:val="00B3714A"/>
    <w:rsid w:val="00B37C98"/>
    <w:rsid w:val="00B37E4B"/>
    <w:rsid w:val="00B41664"/>
    <w:rsid w:val="00B41688"/>
    <w:rsid w:val="00B428F8"/>
    <w:rsid w:val="00B430C4"/>
    <w:rsid w:val="00B53DE4"/>
    <w:rsid w:val="00B53E0F"/>
    <w:rsid w:val="00B5488C"/>
    <w:rsid w:val="00B5692F"/>
    <w:rsid w:val="00B56AAA"/>
    <w:rsid w:val="00B57809"/>
    <w:rsid w:val="00B61936"/>
    <w:rsid w:val="00B63E17"/>
    <w:rsid w:val="00B65315"/>
    <w:rsid w:val="00B65B66"/>
    <w:rsid w:val="00B75046"/>
    <w:rsid w:val="00B7608C"/>
    <w:rsid w:val="00B77B8D"/>
    <w:rsid w:val="00B85178"/>
    <w:rsid w:val="00B86D17"/>
    <w:rsid w:val="00B91C5B"/>
    <w:rsid w:val="00B93150"/>
    <w:rsid w:val="00B94111"/>
    <w:rsid w:val="00B9477C"/>
    <w:rsid w:val="00B95297"/>
    <w:rsid w:val="00B954BC"/>
    <w:rsid w:val="00B97951"/>
    <w:rsid w:val="00BA24DF"/>
    <w:rsid w:val="00BA639F"/>
    <w:rsid w:val="00BA66A5"/>
    <w:rsid w:val="00BA7DD4"/>
    <w:rsid w:val="00BB0C42"/>
    <w:rsid w:val="00BB0DAB"/>
    <w:rsid w:val="00BB5EC9"/>
    <w:rsid w:val="00BB6722"/>
    <w:rsid w:val="00BB6CF5"/>
    <w:rsid w:val="00BC157F"/>
    <w:rsid w:val="00BC1A0C"/>
    <w:rsid w:val="00BC1CFE"/>
    <w:rsid w:val="00BC1D78"/>
    <w:rsid w:val="00BC37AD"/>
    <w:rsid w:val="00BC3D53"/>
    <w:rsid w:val="00BC5CCF"/>
    <w:rsid w:val="00BC741D"/>
    <w:rsid w:val="00BC783D"/>
    <w:rsid w:val="00BD0B99"/>
    <w:rsid w:val="00BD3D95"/>
    <w:rsid w:val="00BD3F64"/>
    <w:rsid w:val="00BD4C6A"/>
    <w:rsid w:val="00BD6101"/>
    <w:rsid w:val="00BE0978"/>
    <w:rsid w:val="00BE7948"/>
    <w:rsid w:val="00BF01BE"/>
    <w:rsid w:val="00BF2146"/>
    <w:rsid w:val="00BF42B2"/>
    <w:rsid w:val="00BF4D90"/>
    <w:rsid w:val="00BF5B2C"/>
    <w:rsid w:val="00BF6520"/>
    <w:rsid w:val="00C00242"/>
    <w:rsid w:val="00C03098"/>
    <w:rsid w:val="00C04BB8"/>
    <w:rsid w:val="00C05A0D"/>
    <w:rsid w:val="00C06B41"/>
    <w:rsid w:val="00C07095"/>
    <w:rsid w:val="00C07944"/>
    <w:rsid w:val="00C10656"/>
    <w:rsid w:val="00C11AFA"/>
    <w:rsid w:val="00C15611"/>
    <w:rsid w:val="00C15FC4"/>
    <w:rsid w:val="00C16D62"/>
    <w:rsid w:val="00C209A7"/>
    <w:rsid w:val="00C20E5B"/>
    <w:rsid w:val="00C220AA"/>
    <w:rsid w:val="00C225AC"/>
    <w:rsid w:val="00C23BD2"/>
    <w:rsid w:val="00C23CC5"/>
    <w:rsid w:val="00C2400A"/>
    <w:rsid w:val="00C260BB"/>
    <w:rsid w:val="00C26765"/>
    <w:rsid w:val="00C26881"/>
    <w:rsid w:val="00C270F5"/>
    <w:rsid w:val="00C27813"/>
    <w:rsid w:val="00C30EC3"/>
    <w:rsid w:val="00C31740"/>
    <w:rsid w:val="00C32570"/>
    <w:rsid w:val="00C35084"/>
    <w:rsid w:val="00C36B3D"/>
    <w:rsid w:val="00C37A6D"/>
    <w:rsid w:val="00C37A6E"/>
    <w:rsid w:val="00C43618"/>
    <w:rsid w:val="00C44C3E"/>
    <w:rsid w:val="00C50674"/>
    <w:rsid w:val="00C51301"/>
    <w:rsid w:val="00C538C1"/>
    <w:rsid w:val="00C54DA7"/>
    <w:rsid w:val="00C60B69"/>
    <w:rsid w:val="00C61FD4"/>
    <w:rsid w:val="00C62602"/>
    <w:rsid w:val="00C632B6"/>
    <w:rsid w:val="00C63F38"/>
    <w:rsid w:val="00C65233"/>
    <w:rsid w:val="00C66DA7"/>
    <w:rsid w:val="00C670BB"/>
    <w:rsid w:val="00C7265E"/>
    <w:rsid w:val="00C76125"/>
    <w:rsid w:val="00C7649B"/>
    <w:rsid w:val="00C76EC4"/>
    <w:rsid w:val="00C76F6D"/>
    <w:rsid w:val="00C808F0"/>
    <w:rsid w:val="00C80E90"/>
    <w:rsid w:val="00C81012"/>
    <w:rsid w:val="00C820BF"/>
    <w:rsid w:val="00C82C42"/>
    <w:rsid w:val="00C85A1E"/>
    <w:rsid w:val="00C87A1F"/>
    <w:rsid w:val="00C91B3A"/>
    <w:rsid w:val="00C9503A"/>
    <w:rsid w:val="00C964CE"/>
    <w:rsid w:val="00C96D25"/>
    <w:rsid w:val="00C97A75"/>
    <w:rsid w:val="00CA40DB"/>
    <w:rsid w:val="00CA48DE"/>
    <w:rsid w:val="00CA617D"/>
    <w:rsid w:val="00CA6E29"/>
    <w:rsid w:val="00CB0513"/>
    <w:rsid w:val="00CB0A0E"/>
    <w:rsid w:val="00CB147A"/>
    <w:rsid w:val="00CB151E"/>
    <w:rsid w:val="00CB44B2"/>
    <w:rsid w:val="00CB462D"/>
    <w:rsid w:val="00CB4D45"/>
    <w:rsid w:val="00CB5B53"/>
    <w:rsid w:val="00CB7643"/>
    <w:rsid w:val="00CC3733"/>
    <w:rsid w:val="00CC49C7"/>
    <w:rsid w:val="00CC4F57"/>
    <w:rsid w:val="00CC5667"/>
    <w:rsid w:val="00CC7268"/>
    <w:rsid w:val="00CD0632"/>
    <w:rsid w:val="00CD4412"/>
    <w:rsid w:val="00CD4EB1"/>
    <w:rsid w:val="00CE6419"/>
    <w:rsid w:val="00CE719B"/>
    <w:rsid w:val="00CE7E4E"/>
    <w:rsid w:val="00CF163F"/>
    <w:rsid w:val="00CF187C"/>
    <w:rsid w:val="00CF1C6C"/>
    <w:rsid w:val="00CF1D41"/>
    <w:rsid w:val="00CF3649"/>
    <w:rsid w:val="00CF40B5"/>
    <w:rsid w:val="00CF5344"/>
    <w:rsid w:val="00CF7A34"/>
    <w:rsid w:val="00D01E11"/>
    <w:rsid w:val="00D02630"/>
    <w:rsid w:val="00D02F0C"/>
    <w:rsid w:val="00D05E47"/>
    <w:rsid w:val="00D104FA"/>
    <w:rsid w:val="00D11299"/>
    <w:rsid w:val="00D1137B"/>
    <w:rsid w:val="00D11709"/>
    <w:rsid w:val="00D11836"/>
    <w:rsid w:val="00D1193E"/>
    <w:rsid w:val="00D11953"/>
    <w:rsid w:val="00D13A21"/>
    <w:rsid w:val="00D20D2E"/>
    <w:rsid w:val="00D21256"/>
    <w:rsid w:val="00D2255B"/>
    <w:rsid w:val="00D23FD3"/>
    <w:rsid w:val="00D241A0"/>
    <w:rsid w:val="00D25ED6"/>
    <w:rsid w:val="00D27B5F"/>
    <w:rsid w:val="00D314A3"/>
    <w:rsid w:val="00D33643"/>
    <w:rsid w:val="00D353B0"/>
    <w:rsid w:val="00D3593F"/>
    <w:rsid w:val="00D37BF8"/>
    <w:rsid w:val="00D401B6"/>
    <w:rsid w:val="00D41AEA"/>
    <w:rsid w:val="00D41F90"/>
    <w:rsid w:val="00D42554"/>
    <w:rsid w:val="00D459B7"/>
    <w:rsid w:val="00D56835"/>
    <w:rsid w:val="00D56F33"/>
    <w:rsid w:val="00D57620"/>
    <w:rsid w:val="00D61ABE"/>
    <w:rsid w:val="00D63598"/>
    <w:rsid w:val="00D6586A"/>
    <w:rsid w:val="00D66333"/>
    <w:rsid w:val="00D66DC9"/>
    <w:rsid w:val="00D67504"/>
    <w:rsid w:val="00D67C2A"/>
    <w:rsid w:val="00D70FAC"/>
    <w:rsid w:val="00D73055"/>
    <w:rsid w:val="00D73D23"/>
    <w:rsid w:val="00D74B73"/>
    <w:rsid w:val="00D80377"/>
    <w:rsid w:val="00D80F83"/>
    <w:rsid w:val="00D8102C"/>
    <w:rsid w:val="00D847F4"/>
    <w:rsid w:val="00D87875"/>
    <w:rsid w:val="00D91522"/>
    <w:rsid w:val="00D936A5"/>
    <w:rsid w:val="00D93923"/>
    <w:rsid w:val="00D93B49"/>
    <w:rsid w:val="00D95C38"/>
    <w:rsid w:val="00DA1592"/>
    <w:rsid w:val="00DA2216"/>
    <w:rsid w:val="00DA22A4"/>
    <w:rsid w:val="00DA2676"/>
    <w:rsid w:val="00DA4559"/>
    <w:rsid w:val="00DA4E25"/>
    <w:rsid w:val="00DB0AEF"/>
    <w:rsid w:val="00DB1481"/>
    <w:rsid w:val="00DB6024"/>
    <w:rsid w:val="00DC13AE"/>
    <w:rsid w:val="00DC1EDE"/>
    <w:rsid w:val="00DC2032"/>
    <w:rsid w:val="00DC225D"/>
    <w:rsid w:val="00DC41CC"/>
    <w:rsid w:val="00DC47F4"/>
    <w:rsid w:val="00DC48C7"/>
    <w:rsid w:val="00DD1E5D"/>
    <w:rsid w:val="00DD2834"/>
    <w:rsid w:val="00DD75D1"/>
    <w:rsid w:val="00DE1D13"/>
    <w:rsid w:val="00DE2E06"/>
    <w:rsid w:val="00DF0F43"/>
    <w:rsid w:val="00DF1915"/>
    <w:rsid w:val="00DF4FBA"/>
    <w:rsid w:val="00DF7FB0"/>
    <w:rsid w:val="00E00870"/>
    <w:rsid w:val="00E0186E"/>
    <w:rsid w:val="00E02832"/>
    <w:rsid w:val="00E0635C"/>
    <w:rsid w:val="00E06529"/>
    <w:rsid w:val="00E1308C"/>
    <w:rsid w:val="00E13094"/>
    <w:rsid w:val="00E1402A"/>
    <w:rsid w:val="00E1511A"/>
    <w:rsid w:val="00E16209"/>
    <w:rsid w:val="00E20B68"/>
    <w:rsid w:val="00E23211"/>
    <w:rsid w:val="00E23C72"/>
    <w:rsid w:val="00E2445F"/>
    <w:rsid w:val="00E24C05"/>
    <w:rsid w:val="00E25B6D"/>
    <w:rsid w:val="00E27438"/>
    <w:rsid w:val="00E31DD2"/>
    <w:rsid w:val="00E335E1"/>
    <w:rsid w:val="00E33A09"/>
    <w:rsid w:val="00E40602"/>
    <w:rsid w:val="00E4375B"/>
    <w:rsid w:val="00E444D3"/>
    <w:rsid w:val="00E449F8"/>
    <w:rsid w:val="00E461DB"/>
    <w:rsid w:val="00E46B94"/>
    <w:rsid w:val="00E51B74"/>
    <w:rsid w:val="00E532CD"/>
    <w:rsid w:val="00E54A84"/>
    <w:rsid w:val="00E551F9"/>
    <w:rsid w:val="00E60335"/>
    <w:rsid w:val="00E61692"/>
    <w:rsid w:val="00E62037"/>
    <w:rsid w:val="00E64790"/>
    <w:rsid w:val="00E65473"/>
    <w:rsid w:val="00E65977"/>
    <w:rsid w:val="00E66C20"/>
    <w:rsid w:val="00E67618"/>
    <w:rsid w:val="00E72F6F"/>
    <w:rsid w:val="00E76269"/>
    <w:rsid w:val="00E764C1"/>
    <w:rsid w:val="00E76822"/>
    <w:rsid w:val="00E76CD9"/>
    <w:rsid w:val="00E82A43"/>
    <w:rsid w:val="00E9040C"/>
    <w:rsid w:val="00E907A3"/>
    <w:rsid w:val="00E911E5"/>
    <w:rsid w:val="00E9189F"/>
    <w:rsid w:val="00E91E0A"/>
    <w:rsid w:val="00E921D4"/>
    <w:rsid w:val="00E92656"/>
    <w:rsid w:val="00E9349D"/>
    <w:rsid w:val="00E95702"/>
    <w:rsid w:val="00E96FD0"/>
    <w:rsid w:val="00EA13A9"/>
    <w:rsid w:val="00EA2363"/>
    <w:rsid w:val="00EA2891"/>
    <w:rsid w:val="00EA2AB0"/>
    <w:rsid w:val="00EB49AC"/>
    <w:rsid w:val="00EB5099"/>
    <w:rsid w:val="00EB656A"/>
    <w:rsid w:val="00EB6EB4"/>
    <w:rsid w:val="00EC0EE7"/>
    <w:rsid w:val="00EC3C65"/>
    <w:rsid w:val="00EC3EC8"/>
    <w:rsid w:val="00EC477F"/>
    <w:rsid w:val="00EC7895"/>
    <w:rsid w:val="00ED102A"/>
    <w:rsid w:val="00ED1242"/>
    <w:rsid w:val="00ED1C2D"/>
    <w:rsid w:val="00ED273C"/>
    <w:rsid w:val="00ED2AE7"/>
    <w:rsid w:val="00ED5052"/>
    <w:rsid w:val="00ED5E3C"/>
    <w:rsid w:val="00ED6B2F"/>
    <w:rsid w:val="00ED7D64"/>
    <w:rsid w:val="00EE03E6"/>
    <w:rsid w:val="00EE36DC"/>
    <w:rsid w:val="00EE535E"/>
    <w:rsid w:val="00EE54FD"/>
    <w:rsid w:val="00EE5CDD"/>
    <w:rsid w:val="00EE5E96"/>
    <w:rsid w:val="00EE5F18"/>
    <w:rsid w:val="00EE606B"/>
    <w:rsid w:val="00EF0BE5"/>
    <w:rsid w:val="00EF27B5"/>
    <w:rsid w:val="00EF4C19"/>
    <w:rsid w:val="00F0091C"/>
    <w:rsid w:val="00F00E97"/>
    <w:rsid w:val="00F023AF"/>
    <w:rsid w:val="00F0309A"/>
    <w:rsid w:val="00F0383B"/>
    <w:rsid w:val="00F04709"/>
    <w:rsid w:val="00F04C8D"/>
    <w:rsid w:val="00F103A4"/>
    <w:rsid w:val="00F11E9B"/>
    <w:rsid w:val="00F120EC"/>
    <w:rsid w:val="00F174F4"/>
    <w:rsid w:val="00F22DBA"/>
    <w:rsid w:val="00F22E07"/>
    <w:rsid w:val="00F23BEA"/>
    <w:rsid w:val="00F24118"/>
    <w:rsid w:val="00F24745"/>
    <w:rsid w:val="00F2657D"/>
    <w:rsid w:val="00F26669"/>
    <w:rsid w:val="00F27615"/>
    <w:rsid w:val="00F276B0"/>
    <w:rsid w:val="00F27C3A"/>
    <w:rsid w:val="00F31475"/>
    <w:rsid w:val="00F327F0"/>
    <w:rsid w:val="00F349C6"/>
    <w:rsid w:val="00F36EC0"/>
    <w:rsid w:val="00F3763C"/>
    <w:rsid w:val="00F4117D"/>
    <w:rsid w:val="00F436E7"/>
    <w:rsid w:val="00F4595E"/>
    <w:rsid w:val="00F50AF8"/>
    <w:rsid w:val="00F53716"/>
    <w:rsid w:val="00F61108"/>
    <w:rsid w:val="00F62367"/>
    <w:rsid w:val="00F72A3C"/>
    <w:rsid w:val="00F74604"/>
    <w:rsid w:val="00F77389"/>
    <w:rsid w:val="00F81DA7"/>
    <w:rsid w:val="00F82F84"/>
    <w:rsid w:val="00F903E6"/>
    <w:rsid w:val="00F906D8"/>
    <w:rsid w:val="00F907F5"/>
    <w:rsid w:val="00F917C8"/>
    <w:rsid w:val="00F9376C"/>
    <w:rsid w:val="00F93835"/>
    <w:rsid w:val="00F97875"/>
    <w:rsid w:val="00F97977"/>
    <w:rsid w:val="00FA0627"/>
    <w:rsid w:val="00FA0B60"/>
    <w:rsid w:val="00FA12C7"/>
    <w:rsid w:val="00FA34C2"/>
    <w:rsid w:val="00FA68CC"/>
    <w:rsid w:val="00FA73DC"/>
    <w:rsid w:val="00FB5F23"/>
    <w:rsid w:val="00FB6D60"/>
    <w:rsid w:val="00FB73BF"/>
    <w:rsid w:val="00FB79D7"/>
    <w:rsid w:val="00FC01EB"/>
    <w:rsid w:val="00FC0777"/>
    <w:rsid w:val="00FC164F"/>
    <w:rsid w:val="00FC17C3"/>
    <w:rsid w:val="00FC44FD"/>
    <w:rsid w:val="00FC462F"/>
    <w:rsid w:val="00FC6A45"/>
    <w:rsid w:val="00FC6FCD"/>
    <w:rsid w:val="00FC735A"/>
    <w:rsid w:val="00FC7C6D"/>
    <w:rsid w:val="00FD1900"/>
    <w:rsid w:val="00FD29E2"/>
    <w:rsid w:val="00FD2CBF"/>
    <w:rsid w:val="00FD2DF6"/>
    <w:rsid w:val="00FD3DE0"/>
    <w:rsid w:val="00FE0DB9"/>
    <w:rsid w:val="00FE13C0"/>
    <w:rsid w:val="00FE2603"/>
    <w:rsid w:val="00FE36BB"/>
    <w:rsid w:val="00FE5696"/>
    <w:rsid w:val="00FE5DF6"/>
    <w:rsid w:val="00FE6282"/>
    <w:rsid w:val="00FE703F"/>
    <w:rsid w:val="00FF0CE2"/>
    <w:rsid w:val="00FF20FD"/>
    <w:rsid w:val="00FF43AF"/>
    <w:rsid w:val="00FF5DE5"/>
    <w:rsid w:val="00FF6806"/>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48AA"/>
  <w15:docId w15:val="{0075EB62-7EC2-45E0-B7CC-4D18093C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ADA"/>
    <w:pPr>
      <w:spacing w:after="200" w:line="240" w:lineRule="auto"/>
      <w:ind w:firstLine="0"/>
    </w:pPr>
    <w:rPr>
      <w:rFonts w:ascii="Cambria" w:hAnsi="Cambria"/>
      <w:lang w:val="en-US"/>
    </w:rPr>
  </w:style>
  <w:style w:type="paragraph" w:styleId="Ttulo1">
    <w:name w:val="heading 1"/>
    <w:basedOn w:val="Normal"/>
    <w:next w:val="Normal"/>
    <w:link w:val="Ttulo1Car"/>
    <w:uiPriority w:val="9"/>
    <w:qFormat/>
    <w:rsid w:val="0027049C"/>
    <w:pPr>
      <w:spacing w:before="600" w:after="0"/>
      <w:outlineLvl w:val="0"/>
    </w:pPr>
    <w:rPr>
      <w:rFonts w:asciiTheme="majorHAnsi" w:eastAsiaTheme="majorEastAsia" w:hAnsiTheme="majorHAnsi" w:cstheme="majorBidi"/>
      <w:b/>
      <w:bCs/>
      <w:iCs/>
      <w:sz w:val="28"/>
      <w:szCs w:val="28"/>
    </w:rPr>
  </w:style>
  <w:style w:type="paragraph" w:styleId="Ttulo2">
    <w:name w:val="heading 2"/>
    <w:basedOn w:val="Normal"/>
    <w:next w:val="Normal"/>
    <w:link w:val="Ttulo2Car"/>
    <w:uiPriority w:val="9"/>
    <w:unhideWhenUsed/>
    <w:qFormat/>
    <w:rsid w:val="0027049C"/>
    <w:pPr>
      <w:spacing w:before="320" w:after="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1139DE"/>
    <w:pPr>
      <w:spacing w:before="120" w:after="0"/>
      <w:outlineLvl w:val="2"/>
    </w:pPr>
    <w:rPr>
      <w:rFonts w:asciiTheme="majorHAnsi" w:eastAsiaTheme="majorEastAsia" w:hAnsiTheme="majorHAnsi" w:cstheme="majorBidi"/>
      <w:b/>
      <w:bCs/>
      <w:iCs/>
    </w:rPr>
  </w:style>
  <w:style w:type="paragraph" w:styleId="Ttulo4">
    <w:name w:val="heading 4"/>
    <w:basedOn w:val="Normal"/>
    <w:next w:val="Normal"/>
    <w:link w:val="Ttulo4Car"/>
    <w:uiPriority w:val="9"/>
    <w:unhideWhenUsed/>
    <w:qFormat/>
    <w:rsid w:val="00A669D3"/>
    <w:pPr>
      <w:outlineLvl w:val="3"/>
    </w:pPr>
    <w:rPr>
      <w:b/>
      <w:i/>
    </w:rPr>
  </w:style>
  <w:style w:type="paragraph" w:styleId="Ttulo5">
    <w:name w:val="heading 5"/>
    <w:basedOn w:val="Normal"/>
    <w:next w:val="Normal"/>
    <w:link w:val="Ttulo5Car"/>
    <w:uiPriority w:val="9"/>
    <w:unhideWhenUsed/>
    <w:qFormat/>
    <w:rsid w:val="00A669D3"/>
    <w:pPr>
      <w:outlineLvl w:val="4"/>
    </w:pPr>
    <w:rPr>
      <w:i/>
    </w:rPr>
  </w:style>
  <w:style w:type="paragraph" w:styleId="Ttulo6">
    <w:name w:val="heading 6"/>
    <w:basedOn w:val="Normal"/>
    <w:next w:val="Normal"/>
    <w:link w:val="Ttulo6Car"/>
    <w:uiPriority w:val="9"/>
    <w:semiHidden/>
    <w:unhideWhenUsed/>
    <w:qFormat/>
    <w:rsid w:val="0027049C"/>
    <w:pPr>
      <w:spacing w:before="280" w:after="8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27049C"/>
    <w:pPr>
      <w:spacing w:before="280" w:after="0"/>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27049C"/>
    <w:pPr>
      <w:spacing w:before="280" w:after="0"/>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27049C"/>
    <w:pPr>
      <w:spacing w:before="280" w:after="0"/>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agwek1">
    <w:name w:val="Nagłówek 1"/>
    <w:basedOn w:val="Normal"/>
    <w:rsid w:val="008B5FC4"/>
    <w:pPr>
      <w:keepNext/>
      <w:spacing w:before="240" w:after="60"/>
    </w:pPr>
    <w:rPr>
      <w:rFonts w:ascii="Arial" w:hAnsi="Arial" w:cs="Arial"/>
      <w:b/>
      <w:bCs/>
      <w:sz w:val="32"/>
      <w:szCs w:val="32"/>
    </w:rPr>
  </w:style>
  <w:style w:type="paragraph" w:customStyle="1" w:styleId="Nagwek2">
    <w:name w:val="Nagłówek 2"/>
    <w:basedOn w:val="Normal"/>
    <w:rsid w:val="008B5FC4"/>
    <w:pPr>
      <w:keepNext/>
      <w:spacing w:before="240" w:after="60"/>
    </w:pPr>
    <w:rPr>
      <w:rFonts w:ascii="Arial" w:hAnsi="Arial" w:cs="Arial"/>
      <w:b/>
      <w:bCs/>
      <w:i/>
      <w:iCs/>
      <w:sz w:val="28"/>
      <w:szCs w:val="28"/>
    </w:rPr>
  </w:style>
  <w:style w:type="character" w:customStyle="1" w:styleId="BalloonTextChar">
    <w:name w:val="Balloon Text Char"/>
    <w:basedOn w:val="Fuentedeprrafopredeter"/>
    <w:rsid w:val="008B5FC4"/>
    <w:rPr>
      <w:rFonts w:ascii="Tahoma" w:hAnsi="Tahoma" w:cs="Tahoma"/>
      <w:sz w:val="16"/>
      <w:szCs w:val="16"/>
      <w:lang w:eastAsia="en-US"/>
    </w:rPr>
  </w:style>
  <w:style w:type="character" w:styleId="Refdecomentario">
    <w:name w:val="annotation reference"/>
    <w:basedOn w:val="Fuentedeprrafopredeter"/>
    <w:rsid w:val="008B5FC4"/>
    <w:rPr>
      <w:sz w:val="16"/>
      <w:szCs w:val="16"/>
    </w:rPr>
  </w:style>
  <w:style w:type="character" w:styleId="Textodelmarcadordeposicin">
    <w:name w:val="Placeholder Text"/>
    <w:basedOn w:val="Fuentedeprrafopredeter"/>
    <w:rsid w:val="008B5FC4"/>
    <w:rPr>
      <w:color w:val="808080"/>
    </w:rPr>
  </w:style>
  <w:style w:type="character" w:customStyle="1" w:styleId="ListLabel1">
    <w:name w:val="ListLabel 1"/>
    <w:rsid w:val="008B5FC4"/>
    <w:rPr>
      <w:rFonts w:cs="Times New Roman"/>
    </w:rPr>
  </w:style>
  <w:style w:type="paragraph" w:customStyle="1" w:styleId="Nagwek">
    <w:name w:val="Nagłówek"/>
    <w:basedOn w:val="Normal"/>
    <w:next w:val="Tretekstu"/>
    <w:rsid w:val="008B5FC4"/>
    <w:pPr>
      <w:keepNext/>
      <w:spacing w:before="240"/>
    </w:pPr>
    <w:rPr>
      <w:rFonts w:eastAsia="Microsoft YaHei" w:cs="Mangal"/>
      <w:sz w:val="28"/>
      <w:szCs w:val="28"/>
    </w:rPr>
  </w:style>
  <w:style w:type="paragraph" w:customStyle="1" w:styleId="Tretekstu">
    <w:name w:val="Treść tekstu"/>
    <w:basedOn w:val="Normal"/>
    <w:rsid w:val="008B5FC4"/>
  </w:style>
  <w:style w:type="paragraph" w:customStyle="1" w:styleId="Lista1">
    <w:name w:val="Lista1"/>
    <w:basedOn w:val="Tretekstu"/>
    <w:rsid w:val="008B5FC4"/>
    <w:rPr>
      <w:rFonts w:cs="Mangal"/>
    </w:rPr>
  </w:style>
  <w:style w:type="paragraph" w:customStyle="1" w:styleId="Podpis">
    <w:name w:val="Podpis"/>
    <w:basedOn w:val="Normal"/>
    <w:rsid w:val="008B5FC4"/>
    <w:pPr>
      <w:suppressLineNumbers/>
      <w:spacing w:before="120"/>
    </w:pPr>
    <w:rPr>
      <w:rFonts w:cs="Mangal"/>
      <w:i/>
      <w:iCs/>
      <w:sz w:val="24"/>
      <w:szCs w:val="24"/>
    </w:rPr>
  </w:style>
  <w:style w:type="paragraph" w:customStyle="1" w:styleId="Indeks">
    <w:name w:val="Indeks"/>
    <w:basedOn w:val="Normal"/>
    <w:rsid w:val="008B5FC4"/>
    <w:pPr>
      <w:suppressLineNumbers/>
    </w:pPr>
    <w:rPr>
      <w:rFonts w:cs="Mangal"/>
    </w:rPr>
  </w:style>
  <w:style w:type="paragraph" w:customStyle="1" w:styleId="Tytu">
    <w:name w:val="Tytuł"/>
    <w:basedOn w:val="Normal"/>
    <w:rsid w:val="008B5FC4"/>
    <w:pPr>
      <w:spacing w:before="240" w:after="60"/>
      <w:jc w:val="center"/>
    </w:pPr>
    <w:rPr>
      <w:rFonts w:ascii="Arial" w:hAnsi="Arial" w:cs="Arial"/>
      <w:b/>
      <w:bCs/>
      <w:sz w:val="32"/>
      <w:szCs w:val="32"/>
    </w:rPr>
  </w:style>
  <w:style w:type="paragraph" w:styleId="Textodeglobo">
    <w:name w:val="Balloon Text"/>
    <w:basedOn w:val="Normal"/>
    <w:rsid w:val="008B5FC4"/>
    <w:pPr>
      <w:spacing w:after="0" w:line="100" w:lineRule="atLeast"/>
    </w:pPr>
    <w:rPr>
      <w:rFonts w:ascii="Tahoma" w:hAnsi="Tahoma" w:cs="Tahoma"/>
      <w:sz w:val="16"/>
      <w:szCs w:val="16"/>
    </w:rPr>
  </w:style>
  <w:style w:type="paragraph" w:styleId="Textocomentario">
    <w:name w:val="annotation text"/>
    <w:basedOn w:val="Normal"/>
    <w:rsid w:val="008B5FC4"/>
    <w:rPr>
      <w:sz w:val="20"/>
      <w:szCs w:val="20"/>
    </w:rPr>
  </w:style>
  <w:style w:type="paragraph" w:styleId="Asuntodelcomentario">
    <w:name w:val="annotation subject"/>
    <w:basedOn w:val="Textocomentario"/>
    <w:rsid w:val="008B5FC4"/>
    <w:rPr>
      <w:b/>
      <w:bCs/>
    </w:rPr>
  </w:style>
  <w:style w:type="paragraph" w:styleId="Descripcin">
    <w:name w:val="caption"/>
    <w:basedOn w:val="Normal"/>
    <w:next w:val="Normal"/>
    <w:autoRedefine/>
    <w:uiPriority w:val="35"/>
    <w:unhideWhenUsed/>
    <w:qFormat/>
    <w:rsid w:val="00443EBF"/>
    <w:rPr>
      <w:b/>
      <w:bCs/>
      <w:sz w:val="18"/>
      <w:szCs w:val="18"/>
    </w:rPr>
  </w:style>
  <w:style w:type="paragraph" w:styleId="Ttulo">
    <w:name w:val="Title"/>
    <w:basedOn w:val="Normal"/>
    <w:next w:val="Normal"/>
    <w:link w:val="TtuloCar"/>
    <w:uiPriority w:val="10"/>
    <w:qFormat/>
    <w:rsid w:val="00A25198"/>
    <w:pPr>
      <w:jc w:val="center"/>
    </w:pPr>
    <w:rPr>
      <w:rFonts w:eastAsiaTheme="majorEastAsia" w:cstheme="majorBidi"/>
      <w:b/>
      <w:bCs/>
      <w:iCs/>
      <w:sz w:val="36"/>
      <w:szCs w:val="36"/>
    </w:rPr>
  </w:style>
  <w:style w:type="character" w:customStyle="1" w:styleId="TtuloCar">
    <w:name w:val="Título Car"/>
    <w:basedOn w:val="Fuentedeprrafopredeter"/>
    <w:link w:val="Ttulo"/>
    <w:uiPriority w:val="10"/>
    <w:rsid w:val="00A25198"/>
    <w:rPr>
      <w:rFonts w:eastAsiaTheme="majorEastAsia" w:cstheme="majorBidi"/>
      <w:b/>
      <w:bCs/>
      <w:iCs/>
      <w:sz w:val="36"/>
      <w:szCs w:val="36"/>
    </w:rPr>
  </w:style>
  <w:style w:type="character" w:customStyle="1" w:styleId="Ttulo1Car">
    <w:name w:val="Título 1 Car"/>
    <w:basedOn w:val="Fuentedeprrafopredeter"/>
    <w:link w:val="Ttulo1"/>
    <w:uiPriority w:val="9"/>
    <w:rsid w:val="0027049C"/>
    <w:rPr>
      <w:rFonts w:asciiTheme="majorHAnsi" w:eastAsiaTheme="majorEastAsia" w:hAnsiTheme="majorHAnsi" w:cstheme="majorBidi"/>
      <w:b/>
      <w:bCs/>
      <w:iCs/>
      <w:sz w:val="28"/>
      <w:szCs w:val="28"/>
    </w:rPr>
  </w:style>
  <w:style w:type="character" w:customStyle="1" w:styleId="Ttulo2Car">
    <w:name w:val="Título 2 Car"/>
    <w:basedOn w:val="Fuentedeprrafopredeter"/>
    <w:link w:val="Ttulo2"/>
    <w:uiPriority w:val="9"/>
    <w:rsid w:val="0027049C"/>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rsid w:val="001139DE"/>
    <w:rPr>
      <w:rFonts w:asciiTheme="majorHAnsi" w:eastAsiaTheme="majorEastAsia" w:hAnsiTheme="majorHAnsi" w:cstheme="majorBidi"/>
      <w:b/>
      <w:bCs/>
      <w:iCs/>
      <w:lang w:val="en-US"/>
    </w:rPr>
  </w:style>
  <w:style w:type="character" w:customStyle="1" w:styleId="Ttulo4Car">
    <w:name w:val="Título 4 Car"/>
    <w:basedOn w:val="Fuentedeprrafopredeter"/>
    <w:link w:val="Ttulo4"/>
    <w:uiPriority w:val="9"/>
    <w:rsid w:val="00A669D3"/>
    <w:rPr>
      <w:rFonts w:ascii="Cambria" w:hAnsi="Cambria"/>
      <w:b/>
      <w:i/>
      <w:lang w:val="en-US"/>
    </w:rPr>
  </w:style>
  <w:style w:type="character" w:customStyle="1" w:styleId="Ttulo5Car">
    <w:name w:val="Título 5 Car"/>
    <w:basedOn w:val="Fuentedeprrafopredeter"/>
    <w:link w:val="Ttulo5"/>
    <w:uiPriority w:val="9"/>
    <w:rsid w:val="00A669D3"/>
    <w:rPr>
      <w:rFonts w:ascii="Cambria" w:hAnsi="Cambria"/>
      <w:i/>
      <w:lang w:val="en-US"/>
    </w:rPr>
  </w:style>
  <w:style w:type="character" w:customStyle="1" w:styleId="Ttulo6Car">
    <w:name w:val="Título 6 Car"/>
    <w:basedOn w:val="Fuentedeprrafopredeter"/>
    <w:link w:val="Ttulo6"/>
    <w:uiPriority w:val="9"/>
    <w:semiHidden/>
    <w:rsid w:val="0027049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27049C"/>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27049C"/>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27049C"/>
    <w:rPr>
      <w:rFonts w:asciiTheme="majorHAnsi" w:eastAsiaTheme="majorEastAsia" w:hAnsiTheme="majorHAnsi" w:cstheme="majorBidi"/>
      <w:i/>
      <w:iCs/>
      <w:sz w:val="18"/>
      <w:szCs w:val="18"/>
    </w:rPr>
  </w:style>
  <w:style w:type="paragraph" w:styleId="Subttulo">
    <w:name w:val="Subtitle"/>
    <w:basedOn w:val="Normal"/>
    <w:next w:val="Normal"/>
    <w:link w:val="SubttuloCar"/>
    <w:uiPriority w:val="11"/>
    <w:qFormat/>
    <w:rsid w:val="0027049C"/>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27049C"/>
    <w:rPr>
      <w:i/>
      <w:iCs/>
      <w:color w:val="808080" w:themeColor="text1" w:themeTint="7F"/>
      <w:spacing w:val="10"/>
      <w:sz w:val="24"/>
      <w:szCs w:val="24"/>
    </w:rPr>
  </w:style>
  <w:style w:type="character" w:styleId="Textoennegrita">
    <w:name w:val="Strong"/>
    <w:basedOn w:val="Fuentedeprrafopredeter"/>
    <w:uiPriority w:val="22"/>
    <w:qFormat/>
    <w:rsid w:val="0027049C"/>
    <w:rPr>
      <w:b/>
      <w:bCs/>
      <w:spacing w:val="0"/>
    </w:rPr>
  </w:style>
  <w:style w:type="character" w:styleId="nfasis">
    <w:name w:val="Emphasis"/>
    <w:uiPriority w:val="20"/>
    <w:qFormat/>
    <w:rsid w:val="0027049C"/>
    <w:rPr>
      <w:b/>
      <w:bCs/>
      <w:i/>
      <w:iCs/>
      <w:color w:val="auto"/>
    </w:rPr>
  </w:style>
  <w:style w:type="paragraph" w:styleId="Sinespaciado">
    <w:name w:val="No Spacing"/>
    <w:basedOn w:val="Normal"/>
    <w:uiPriority w:val="1"/>
    <w:qFormat/>
    <w:rsid w:val="0027049C"/>
    <w:pPr>
      <w:spacing w:after="0"/>
    </w:pPr>
  </w:style>
  <w:style w:type="paragraph" w:styleId="Prrafodelista">
    <w:name w:val="List Paragraph"/>
    <w:basedOn w:val="Normal"/>
    <w:uiPriority w:val="34"/>
    <w:qFormat/>
    <w:rsid w:val="0027049C"/>
    <w:pPr>
      <w:ind w:left="720"/>
      <w:contextualSpacing/>
    </w:pPr>
  </w:style>
  <w:style w:type="paragraph" w:styleId="Cita">
    <w:name w:val="Quote"/>
    <w:basedOn w:val="Normal"/>
    <w:next w:val="Normal"/>
    <w:link w:val="CitaCar"/>
    <w:uiPriority w:val="29"/>
    <w:qFormat/>
    <w:rsid w:val="0027049C"/>
    <w:rPr>
      <w:color w:val="5A5A5A" w:themeColor="text1" w:themeTint="A5"/>
    </w:rPr>
  </w:style>
  <w:style w:type="character" w:customStyle="1" w:styleId="CitaCar">
    <w:name w:val="Cita Car"/>
    <w:basedOn w:val="Fuentedeprrafopredeter"/>
    <w:link w:val="Cita"/>
    <w:uiPriority w:val="29"/>
    <w:rsid w:val="0027049C"/>
    <w:rPr>
      <w:color w:val="5A5A5A" w:themeColor="text1" w:themeTint="A5"/>
    </w:rPr>
  </w:style>
  <w:style w:type="paragraph" w:styleId="Citadestacada">
    <w:name w:val="Intense Quote"/>
    <w:basedOn w:val="Normal"/>
    <w:next w:val="Normal"/>
    <w:link w:val="CitadestacadaCar"/>
    <w:uiPriority w:val="30"/>
    <w:qFormat/>
    <w:rsid w:val="0027049C"/>
    <w:pPr>
      <w:spacing w:before="320" w:after="48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27049C"/>
    <w:rPr>
      <w:rFonts w:asciiTheme="majorHAnsi" w:eastAsiaTheme="majorEastAsia" w:hAnsiTheme="majorHAnsi" w:cstheme="majorBidi"/>
      <w:i/>
      <w:iCs/>
      <w:sz w:val="20"/>
      <w:szCs w:val="20"/>
    </w:rPr>
  </w:style>
  <w:style w:type="character" w:styleId="nfasissutil">
    <w:name w:val="Subtle Emphasis"/>
    <w:uiPriority w:val="19"/>
    <w:qFormat/>
    <w:rsid w:val="0027049C"/>
    <w:rPr>
      <w:i/>
      <w:iCs/>
      <w:color w:val="5A5A5A" w:themeColor="text1" w:themeTint="A5"/>
    </w:rPr>
  </w:style>
  <w:style w:type="character" w:styleId="nfasisintenso">
    <w:name w:val="Intense Emphasis"/>
    <w:uiPriority w:val="21"/>
    <w:qFormat/>
    <w:rsid w:val="0027049C"/>
    <w:rPr>
      <w:b/>
      <w:bCs/>
      <w:i/>
      <w:iCs/>
      <w:color w:val="auto"/>
      <w:u w:val="single"/>
    </w:rPr>
  </w:style>
  <w:style w:type="character" w:styleId="Referenciasutil">
    <w:name w:val="Subtle Reference"/>
    <w:uiPriority w:val="31"/>
    <w:qFormat/>
    <w:rsid w:val="0027049C"/>
    <w:rPr>
      <w:smallCaps/>
    </w:rPr>
  </w:style>
  <w:style w:type="character" w:styleId="Referenciaintensa">
    <w:name w:val="Intense Reference"/>
    <w:uiPriority w:val="32"/>
    <w:qFormat/>
    <w:rsid w:val="0027049C"/>
    <w:rPr>
      <w:b/>
      <w:bCs/>
      <w:smallCaps/>
      <w:color w:val="auto"/>
    </w:rPr>
  </w:style>
  <w:style w:type="character" w:styleId="Ttulodellibro">
    <w:name w:val="Book Title"/>
    <w:uiPriority w:val="33"/>
    <w:qFormat/>
    <w:rsid w:val="0027049C"/>
    <w:rPr>
      <w:rFonts w:asciiTheme="majorHAnsi" w:eastAsiaTheme="majorEastAsia" w:hAnsiTheme="majorHAnsi" w:cstheme="majorBidi"/>
      <w:b/>
      <w:bCs/>
      <w:smallCaps/>
      <w:color w:val="auto"/>
      <w:u w:val="single"/>
    </w:rPr>
  </w:style>
  <w:style w:type="paragraph" w:styleId="TtuloTDC">
    <w:name w:val="TOC Heading"/>
    <w:basedOn w:val="Ttulo1"/>
    <w:next w:val="Normal"/>
    <w:uiPriority w:val="39"/>
    <w:semiHidden/>
    <w:unhideWhenUsed/>
    <w:qFormat/>
    <w:rsid w:val="0027049C"/>
    <w:pPr>
      <w:outlineLvl w:val="9"/>
    </w:pPr>
    <w:rPr>
      <w:lang w:bidi="en-US"/>
    </w:rPr>
  </w:style>
  <w:style w:type="paragraph" w:styleId="Textoindependiente">
    <w:name w:val="Body Text"/>
    <w:basedOn w:val="Normal"/>
    <w:link w:val="TextoindependienteCar"/>
    <w:rsid w:val="00D6586A"/>
    <w:pPr>
      <w:suppressAutoHyphens/>
      <w:spacing w:before="120"/>
      <w:ind w:firstLine="567"/>
    </w:pPr>
    <w:rPr>
      <w:rFonts w:ascii="Times New Roman" w:eastAsia="Times New Roman" w:hAnsi="Times New Roman" w:cs="Times New Roman"/>
      <w:sz w:val="24"/>
      <w:szCs w:val="24"/>
      <w:lang w:eastAsia="ar-SA"/>
    </w:rPr>
  </w:style>
  <w:style w:type="character" w:customStyle="1" w:styleId="BodyTextChar">
    <w:name w:val="Body Text Char"/>
    <w:basedOn w:val="Fuentedeprrafopredeter"/>
    <w:uiPriority w:val="99"/>
    <w:semiHidden/>
    <w:rsid w:val="00D6586A"/>
  </w:style>
  <w:style w:type="character" w:customStyle="1" w:styleId="TextoindependienteCar">
    <w:name w:val="Texto independiente Car"/>
    <w:basedOn w:val="Fuentedeprrafopredeter"/>
    <w:link w:val="Textoindependiente"/>
    <w:locked/>
    <w:rsid w:val="00D6586A"/>
    <w:rPr>
      <w:rFonts w:ascii="Times New Roman" w:eastAsia="Times New Roman" w:hAnsi="Times New Roman" w:cs="Times New Roman"/>
      <w:sz w:val="24"/>
      <w:szCs w:val="24"/>
      <w:lang w:eastAsia="ar-SA"/>
    </w:rPr>
  </w:style>
  <w:style w:type="character" w:customStyle="1" w:styleId="Variable">
    <w:name w:val="Variable"/>
    <w:basedOn w:val="Fuentedeprrafopredeter"/>
    <w:uiPriority w:val="1"/>
    <w:qFormat/>
    <w:rsid w:val="00CB151E"/>
    <w:rPr>
      <w:rFonts w:asciiTheme="majorHAnsi" w:hAnsiTheme="majorHAnsi"/>
      <w:b w:val="0"/>
      <w:i/>
    </w:rPr>
  </w:style>
  <w:style w:type="paragraph" w:customStyle="1" w:styleId="Figure">
    <w:name w:val="Figure"/>
    <w:basedOn w:val="Normal"/>
    <w:link w:val="FigureChar"/>
    <w:qFormat/>
    <w:rsid w:val="00DF0F43"/>
    <w:pPr>
      <w:keepNext/>
      <w:keepLines/>
      <w:suppressLineNumbers/>
      <w:spacing w:before="120" w:after="0"/>
      <w:contextualSpacing/>
      <w:jc w:val="center"/>
    </w:pPr>
    <w:rPr>
      <w:noProof/>
    </w:rPr>
  </w:style>
  <w:style w:type="character" w:customStyle="1" w:styleId="FigureChar">
    <w:name w:val="Figure Char"/>
    <w:basedOn w:val="Fuentedeprrafopredeter"/>
    <w:link w:val="Figure"/>
    <w:rsid w:val="00DF0F43"/>
    <w:rPr>
      <w:noProof/>
    </w:rPr>
  </w:style>
  <w:style w:type="paragraph" w:styleId="Encabezado">
    <w:name w:val="header"/>
    <w:basedOn w:val="Normal"/>
    <w:link w:val="EncabezadoCar"/>
    <w:uiPriority w:val="99"/>
    <w:unhideWhenUsed/>
    <w:rsid w:val="00DC13AE"/>
    <w:pPr>
      <w:tabs>
        <w:tab w:val="center" w:pos="4819"/>
        <w:tab w:val="right" w:pos="9638"/>
      </w:tabs>
      <w:spacing w:after="0"/>
    </w:pPr>
  </w:style>
  <w:style w:type="character" w:customStyle="1" w:styleId="EncabezadoCar">
    <w:name w:val="Encabezado Car"/>
    <w:basedOn w:val="Fuentedeprrafopredeter"/>
    <w:link w:val="Encabezado"/>
    <w:uiPriority w:val="99"/>
    <w:rsid w:val="00DC13AE"/>
  </w:style>
  <w:style w:type="paragraph" w:styleId="Piedepgina">
    <w:name w:val="footer"/>
    <w:basedOn w:val="Normal"/>
    <w:link w:val="PiedepginaCar"/>
    <w:uiPriority w:val="99"/>
    <w:unhideWhenUsed/>
    <w:rsid w:val="00DC13AE"/>
    <w:pPr>
      <w:tabs>
        <w:tab w:val="center" w:pos="4819"/>
        <w:tab w:val="right" w:pos="9638"/>
      </w:tabs>
      <w:spacing w:after="0"/>
    </w:pPr>
  </w:style>
  <w:style w:type="character" w:customStyle="1" w:styleId="PiedepginaCar">
    <w:name w:val="Pie de página Car"/>
    <w:basedOn w:val="Fuentedeprrafopredeter"/>
    <w:link w:val="Piedepgina"/>
    <w:uiPriority w:val="99"/>
    <w:rsid w:val="00DC13AE"/>
  </w:style>
  <w:style w:type="character" w:styleId="Nmerodelnea">
    <w:name w:val="line number"/>
    <w:basedOn w:val="Fuentedeprrafopredeter"/>
    <w:uiPriority w:val="99"/>
    <w:semiHidden/>
    <w:unhideWhenUsed/>
    <w:rsid w:val="00DC13AE"/>
  </w:style>
  <w:style w:type="character" w:styleId="Hipervnculo">
    <w:name w:val="Hyperlink"/>
    <w:basedOn w:val="Fuentedeprrafopredeter"/>
    <w:uiPriority w:val="99"/>
    <w:unhideWhenUsed/>
    <w:rsid w:val="0030312F"/>
    <w:rPr>
      <w:color w:val="0000FF" w:themeColor="hyperlink"/>
      <w:u w:val="single"/>
    </w:rPr>
  </w:style>
  <w:style w:type="paragraph" w:customStyle="1" w:styleId="Equation">
    <w:name w:val="Equation"/>
    <w:basedOn w:val="Normal"/>
    <w:next w:val="Normal"/>
    <w:link w:val="EquationChar"/>
    <w:qFormat/>
    <w:rsid w:val="00E20B68"/>
    <w:pPr>
      <w:tabs>
        <w:tab w:val="center" w:pos="4253"/>
        <w:tab w:val="right" w:pos="8505"/>
      </w:tabs>
    </w:pPr>
    <w:rPr>
      <w:rFonts w:ascii="Times New Roman" w:hAnsi="Times New Roman"/>
      <w:i/>
      <w:color w:val="943634" w:themeColor="accent2" w:themeShade="BF"/>
    </w:rPr>
  </w:style>
  <w:style w:type="paragraph" w:customStyle="1" w:styleId="LEgend">
    <w:name w:val="LEgend"/>
    <w:basedOn w:val="Normal"/>
    <w:rsid w:val="00394B67"/>
    <w:pPr>
      <w:keepNext/>
    </w:pPr>
  </w:style>
  <w:style w:type="character" w:customStyle="1" w:styleId="EquationChar">
    <w:name w:val="Equation Char"/>
    <w:basedOn w:val="Fuentedeprrafopredeter"/>
    <w:link w:val="Equation"/>
    <w:rsid w:val="00E20B68"/>
    <w:rPr>
      <w:rFonts w:ascii="Times New Roman" w:hAnsi="Times New Roman"/>
      <w:i/>
      <w:color w:val="943634" w:themeColor="accent2" w:themeShade="BF"/>
      <w:lang w:val="en-US"/>
    </w:rPr>
  </w:style>
  <w:style w:type="table" w:styleId="Tablaconcuadrcula">
    <w:name w:val="Table Grid"/>
    <w:basedOn w:val="Tablanormal"/>
    <w:uiPriority w:val="59"/>
    <w:rsid w:val="00B77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6720">
      <w:bodyDiv w:val="1"/>
      <w:marLeft w:val="0"/>
      <w:marRight w:val="0"/>
      <w:marTop w:val="0"/>
      <w:marBottom w:val="0"/>
      <w:divBdr>
        <w:top w:val="none" w:sz="0" w:space="0" w:color="auto"/>
        <w:left w:val="none" w:sz="0" w:space="0" w:color="auto"/>
        <w:bottom w:val="none" w:sz="0" w:space="0" w:color="auto"/>
        <w:right w:val="none" w:sz="0" w:space="0" w:color="auto"/>
      </w:divBdr>
    </w:div>
    <w:div w:id="517812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16534-3774-4466-978C-D834A1E7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7593</Words>
  <Characters>41765</Characters>
  <Application>Microsoft Office Word</Application>
  <DocSecurity>0</DocSecurity>
  <Lines>348</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Evolving a Bayesian Disperser: integrating genetic information with personally-acquired local environmental information</vt:lpstr>
      <vt:lpstr>Evolving a Bayesian Disperser: integrating genetic information with personally-acquired local environmental information</vt:lpstr>
    </vt:vector>
  </TitlesOfParts>
  <Company>University of Aberdeen</Company>
  <LinksUpToDate>false</LinksUpToDate>
  <CharactersWithSpaces>49260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Evolving a Bayesian Disperser: integrating genetic information with personally-acquired local environmental information</dc:title>
  <dc:creator>Vincenzo</dc:creator>
  <cp:lastModifiedBy>maria delgado</cp:lastModifiedBy>
  <cp:revision>4</cp:revision>
  <cp:lastPrinted>2013-08-15T18:40:00Z</cp:lastPrinted>
  <dcterms:created xsi:type="dcterms:W3CDTF">2020-09-10T09:23:00Z</dcterms:created>
  <dcterms:modified xsi:type="dcterms:W3CDTF">2020-09-10T09:26:00Z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zotero-version="4.0.11"&gt;&lt;session id="PauoPDd4"/&gt;&lt;style id="http://www.zotero.org/styles/chicago-author-date" hasBibliography="1" bibliographyStyleHasBeenSet="0"/&gt;&lt;prefs&gt;&lt;pref name="fieldType" value="Bookmark"/&gt;&lt;pref name="storeRefer</vt:lpwstr>
  </property>
  <property fmtid="{D5CDD505-2E9C-101B-9397-08002B2CF9AE}" pid="3" name="ZOTERO_PREF_2">
    <vt:lpwstr>ences" value="true"/&gt;&lt;pref name="automaticJournalAbbreviations" value="true"/&gt;&lt;pref name="noteType" value="0"/&gt;&lt;/prefs&gt;&lt;/data&gt;</vt:lpwstr>
  </property>
  <property fmtid="{D5CDD505-2E9C-101B-9397-08002B2CF9AE}" pid="4" name="ZOTERO_BREF_HvDeRzCGdb0G_1">
    <vt:lpwstr>ZOTERO_ITEM CSL_CITATION {"citationID":"gtd335Pz","properties":{"formattedCitation":"(Koops and Abrahams 2003)","plainCitation":"(Koops and Abrahams 2003)"},"citationItems":[{"id":825,"uris":["http://zotero.org/users/local/IIyr6AOq/items/4SNNGAZD"],"uri":</vt:lpwstr>
  </property>
  <property fmtid="{D5CDD505-2E9C-101B-9397-08002B2CF9AE}" pid="5" name="ZOTERO_BREF_HvDeRzCGdb0G_2">
    <vt:lpwstr>["http://zotero.org/users/local/IIyr6AOq/items/4SNNGAZD"],"itemData":{"id":825,"type":"article-journal","title":"Integrating the Roles of Information and Competitive Ability on the Spatial Distribution of Social Foragers.","container-title":"The American </vt:lpwstr>
  </property>
  <property fmtid="{D5CDD505-2E9C-101B-9397-08002B2CF9AE}" pid="6" name="ZOTERO_BREF_HvDeRzCGdb0G_3">
    <vt:lpwstr>Naturalist","page":"586-600","volume":"161","issue":"4","abstract":"Abstract: Understanding and predicting the spatial distribution of social foragers among patchily distributed resources is a problem that has been addressed with numerous approaches over </vt:lpwstr>
  </property>
  <property fmtid="{D5CDD505-2E9C-101B-9397-08002B2CF9AE}" pid="7" name="ZOTERO_BREF_HvDeRzCGdb0G_4">
    <vt:lpwstr>the 30 yr since the ideal free distribution (IFD) was first introduced. The two main approaches involve perceptual constraints and unequal competitors. Here we present a model of social foragers choosing among resource patches. Each forager makes a probab</vt:lpwstr>
  </property>
  <property fmtid="{D5CDD505-2E9C-101B-9397-08002B2CF9AE}" pid="8" name="ZOTERO_BREF_HvDeRzCGdb0G_5">
    <vt:lpwstr>ilistic choice on the basis of the information acquired through past foraging experiences. Food acquisition is determined by the forager’s competitive ability. This model predicts that perceptual constraints have a greater influence on the spatial distrib</vt:lpwstr>
  </property>
  <property fmtid="{D5CDD505-2E9C-101B-9397-08002B2CF9AE}" pid="9" name="ZOTERO_BREF_HvDeRzCGdb0G_6">
    <vt:lpwstr>ution of foragers than unequal competitive abilities but that competitive ability plays an important role in determining an individual’s information state and behavior. Better competitors have access to more information; consequently, we find that competi</vt:lpwstr>
  </property>
  <property fmtid="{D5CDD505-2E9C-101B-9397-08002B2CF9AE}" pid="10" name="ZOTERO_BREF_HvDeRzCGdb0G_7">
    <vt:lpwstr>tive abilities and perceptual constraints are integrated through the social environment occupied by individual foragers. Relative competitive abilities influence the forager’s information state, and the ability to use information determines the resulting </vt:lpwstr>
  </property>
  <property fmtid="{D5CDD505-2E9C-101B-9397-08002B2CF9AE}" pid="11" name="ZOTERO_BREF_HvDeRzCGdb0G_8">
    <vt:lpwstr>spatial distribution.","DOI":"10.1086/368297","ISSN":"00030147","note":"ArticleType: research-article / Full publication date: April 2003 / Copyright © 2003 The University of Chicago","journalAbbreviation":"The American Naturalist","author":[{"family":"Ko</vt:lpwstr>
  </property>
  <property fmtid="{D5CDD505-2E9C-101B-9397-08002B2CF9AE}" pid="12" name="ZOTERO_BREF_HvDeRzCGdb0G_9">
    <vt:lpwstr>ops","given":"Marten A."},{"family":"Abrahams","given":"Mark V."}],"issued":{"date-parts":[["2003",4,1]]}}}],"schema":"https://github.com/citation-style-language/schema/raw/master/csl-citation.json"}</vt:lpwstr>
  </property>
</Properties>
</file>